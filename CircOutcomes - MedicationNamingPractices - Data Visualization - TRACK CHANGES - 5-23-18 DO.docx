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D86" w:rsidRPr="00E07D86" w:rsidRDefault="00E07D86" w:rsidP="00483DEF">
      <w:pPr>
        <w:pStyle w:val="NormalWeb"/>
        <w:spacing w:before="0" w:beforeAutospacing="0" w:after="160" w:afterAutospacing="0"/>
        <w:rPr>
          <w:b/>
          <w:bCs/>
          <w:color w:val="222222"/>
          <w:shd w:val="clear" w:color="auto" w:fill="FFFFFF"/>
        </w:rPr>
      </w:pPr>
      <w:r w:rsidRPr="00E07D86">
        <w:rPr>
          <w:b/>
          <w:bCs/>
          <w:color w:val="222222"/>
          <w:shd w:val="clear" w:color="auto" w:fill="FFFFFF"/>
        </w:rPr>
        <w:br/>
        <w:t>What's in a Name? Factors that</w:t>
      </w:r>
      <w:ins w:id="0" w:author="David Ouyang" w:date="2018-05-20T09:47:00Z">
        <w:r w:rsidR="00CE4377">
          <w:rPr>
            <w:b/>
            <w:bCs/>
            <w:color w:val="222222"/>
            <w:shd w:val="clear" w:color="auto" w:fill="FFFFFF"/>
          </w:rPr>
          <w:t xml:space="preserve"> </w:t>
        </w:r>
      </w:ins>
      <w:r w:rsidR="009A76AD">
        <w:rPr>
          <w:b/>
          <w:bCs/>
          <w:color w:val="222222"/>
          <w:shd w:val="clear" w:color="auto" w:fill="FFFFFF"/>
        </w:rPr>
        <w:t>influence the</w:t>
      </w:r>
      <w:r>
        <w:rPr>
          <w:b/>
          <w:bCs/>
          <w:color w:val="222222"/>
          <w:shd w:val="clear" w:color="auto" w:fill="FFFFFF"/>
        </w:rPr>
        <w:t xml:space="preserve"> u</w:t>
      </w:r>
      <w:r w:rsidRPr="00E07D86">
        <w:rPr>
          <w:b/>
          <w:bCs/>
          <w:color w:val="222222"/>
          <w:shd w:val="clear" w:color="auto" w:fill="FFFFFF"/>
        </w:rPr>
        <w:t xml:space="preserve">sage of </w:t>
      </w:r>
      <w:r>
        <w:rPr>
          <w:b/>
          <w:bCs/>
          <w:color w:val="222222"/>
          <w:shd w:val="clear" w:color="auto" w:fill="FFFFFF"/>
        </w:rPr>
        <w:t>Generic vs. Trade Names for C</w:t>
      </w:r>
      <w:r w:rsidRPr="00E07D86">
        <w:rPr>
          <w:b/>
          <w:bCs/>
          <w:color w:val="222222"/>
          <w:shd w:val="clear" w:color="auto" w:fill="FFFFFF"/>
        </w:rPr>
        <w:t xml:space="preserve">ardiac </w:t>
      </w:r>
      <w:r>
        <w:rPr>
          <w:b/>
          <w:bCs/>
          <w:color w:val="222222"/>
          <w:shd w:val="clear" w:color="auto" w:fill="FFFFFF"/>
        </w:rPr>
        <w:t>M</w:t>
      </w:r>
      <w:r w:rsidRPr="00E07D86">
        <w:rPr>
          <w:b/>
          <w:bCs/>
          <w:color w:val="222222"/>
          <w:shd w:val="clear" w:color="auto" w:fill="FFFFFF"/>
        </w:rPr>
        <w:t>edications among Healthcare Providers</w:t>
      </w:r>
    </w:p>
    <w:p w:rsidR="00E07D86" w:rsidRPr="00E07D86" w:rsidRDefault="00E07D86" w:rsidP="00483DEF">
      <w:pPr>
        <w:pStyle w:val="NormalWeb"/>
        <w:spacing w:before="0" w:beforeAutospacing="0" w:after="160" w:afterAutospacing="0"/>
        <w:rPr>
          <w:b/>
          <w:bCs/>
          <w:color w:val="222222"/>
          <w:shd w:val="clear" w:color="auto" w:fill="FFFFFF"/>
        </w:rPr>
      </w:pPr>
    </w:p>
    <w:p w:rsidR="00483DEF" w:rsidRPr="00E07D86" w:rsidRDefault="00DD6BBD" w:rsidP="00483DEF">
      <w:pPr>
        <w:pStyle w:val="NormalWeb"/>
        <w:spacing w:before="0" w:beforeAutospacing="0" w:after="160" w:afterAutospacing="0"/>
      </w:pPr>
      <w:r w:rsidRPr="00E07D86">
        <w:rPr>
          <w:color w:val="000000"/>
        </w:rPr>
        <w:t>David Ouyang MD</w:t>
      </w:r>
      <w:r w:rsidRPr="00E07D86">
        <w:rPr>
          <w:color w:val="000000"/>
          <w:vertAlign w:val="superscript"/>
        </w:rPr>
        <w:t>1</w:t>
      </w:r>
      <w:r w:rsidRPr="00E07D86">
        <w:rPr>
          <w:color w:val="000000"/>
        </w:rPr>
        <w:t xml:space="preserve">, </w:t>
      </w:r>
      <w:r w:rsidR="0073533F" w:rsidRPr="00E07D86">
        <w:rPr>
          <w:color w:val="000000"/>
        </w:rPr>
        <w:t>Rebecca Tisdale MD</w:t>
      </w:r>
      <w:r w:rsidR="0073533F" w:rsidRPr="00E07D86">
        <w:rPr>
          <w:color w:val="000000"/>
          <w:vertAlign w:val="superscript"/>
        </w:rPr>
        <w:t>2</w:t>
      </w:r>
      <w:r w:rsidR="0073533F" w:rsidRPr="00E07D86">
        <w:rPr>
          <w:color w:val="000000"/>
        </w:rPr>
        <w:t xml:space="preserve">, </w:t>
      </w:r>
      <w:r w:rsidRPr="00E07D86">
        <w:rPr>
          <w:color w:val="000000"/>
        </w:rPr>
        <w:t>Paul Cheng MD PhD</w:t>
      </w:r>
      <w:r w:rsidRPr="00E07D86">
        <w:rPr>
          <w:color w:val="000000"/>
          <w:vertAlign w:val="superscript"/>
        </w:rPr>
        <w:t>1</w:t>
      </w:r>
      <w:r w:rsidRPr="00E07D86">
        <w:rPr>
          <w:color w:val="000000"/>
        </w:rPr>
        <w:t xml:space="preserve">, </w:t>
      </w:r>
      <w:r w:rsidR="00D107DF" w:rsidRPr="00E07D86">
        <w:rPr>
          <w:color w:val="000000"/>
        </w:rPr>
        <w:t>Jeffrey Chi MD</w:t>
      </w:r>
      <w:r w:rsidR="00D107DF" w:rsidRPr="00E07D86">
        <w:rPr>
          <w:color w:val="000000"/>
          <w:vertAlign w:val="superscript"/>
        </w:rPr>
        <w:t>2</w:t>
      </w:r>
      <w:r w:rsidR="00D107DF" w:rsidRPr="00E07D86">
        <w:rPr>
          <w:color w:val="000000"/>
        </w:rPr>
        <w:t>, Jonathan H. Chen MD PhD</w:t>
      </w:r>
      <w:r w:rsidR="00D107DF" w:rsidRPr="00E07D86">
        <w:rPr>
          <w:color w:val="000000"/>
          <w:vertAlign w:val="superscript"/>
        </w:rPr>
        <w:t>2</w:t>
      </w:r>
      <w:r w:rsidR="00D107DF" w:rsidRPr="00E07D86">
        <w:rPr>
          <w:color w:val="000000"/>
        </w:rPr>
        <w:t>,</w:t>
      </w:r>
      <w:r w:rsidR="00483DEF" w:rsidRPr="00E07D86">
        <w:rPr>
          <w:color w:val="000000"/>
        </w:rPr>
        <w:t>Euan Ashley MBBS PhD</w:t>
      </w:r>
      <w:r w:rsidR="00483DEF" w:rsidRPr="00E07D86">
        <w:rPr>
          <w:color w:val="000000"/>
          <w:vertAlign w:val="superscript"/>
        </w:rPr>
        <w:t>1</w:t>
      </w:r>
      <w:r w:rsidR="00483DEF" w:rsidRPr="00E07D86">
        <w:rPr>
          <w:color w:val="000000"/>
        </w:rPr>
        <w:t xml:space="preserve">, </w:t>
      </w:r>
    </w:p>
    <w:p w:rsidR="00483DEF" w:rsidRPr="00E07D86" w:rsidRDefault="00483DEF" w:rsidP="00483DEF">
      <w:pPr>
        <w:pStyle w:val="NormalWeb"/>
        <w:spacing w:before="0" w:beforeAutospacing="0" w:after="160" w:afterAutospacing="0"/>
      </w:pPr>
      <w:r w:rsidRPr="00E07D86">
        <w:rPr>
          <w:color w:val="000000"/>
          <w:vertAlign w:val="superscript"/>
        </w:rPr>
        <w:t>1</w:t>
      </w:r>
      <w:r w:rsidRPr="00E07D86">
        <w:rPr>
          <w:color w:val="000000"/>
        </w:rPr>
        <w:t>Department of Internal Medicine, Division of Cardiovascular Medicine, Stanford University School of Medicine, Stanford, CA USA</w:t>
      </w:r>
    </w:p>
    <w:p w:rsidR="00483DEF" w:rsidRPr="00E07D86" w:rsidRDefault="00483DEF" w:rsidP="00483DEF">
      <w:pPr>
        <w:pStyle w:val="NormalWeb"/>
        <w:spacing w:before="0" w:beforeAutospacing="0" w:after="160" w:afterAutospacing="0"/>
      </w:pPr>
      <w:r w:rsidRPr="00E07D86">
        <w:rPr>
          <w:color w:val="000000"/>
          <w:vertAlign w:val="superscript"/>
        </w:rPr>
        <w:t>2</w:t>
      </w:r>
      <w:r w:rsidRPr="00E07D86">
        <w:rPr>
          <w:color w:val="000000"/>
        </w:rPr>
        <w:t>Department of Internal Medicine, Division of Hospital Medicine, Stanford University School of Medicine, Stanford, CA USA</w:t>
      </w:r>
    </w:p>
    <w:p w:rsidR="00A91B3F" w:rsidRPr="00E07D86" w:rsidRDefault="00483DEF" w:rsidP="00D107DF">
      <w:pPr>
        <w:pStyle w:val="NormalWeb"/>
        <w:shd w:val="clear" w:color="auto" w:fill="FFFFFF"/>
        <w:spacing w:before="0" w:beforeAutospacing="0" w:after="0" w:afterAutospacing="0"/>
      </w:pPr>
      <w:r w:rsidRPr="00E07D86">
        <w:t> </w:t>
      </w:r>
    </w:p>
    <w:p w:rsidR="00D107DF" w:rsidRPr="00E07D86" w:rsidRDefault="00286255" w:rsidP="00D107DF">
      <w:pPr>
        <w:pStyle w:val="NormalWeb"/>
        <w:shd w:val="clear" w:color="auto" w:fill="FFFFFF"/>
        <w:spacing w:before="0" w:beforeAutospacing="0" w:after="0" w:afterAutospacing="0"/>
      </w:pPr>
      <w:r w:rsidRPr="00E07D86">
        <w:br/>
        <w:t xml:space="preserve">Word Count: </w:t>
      </w:r>
      <w:del w:id="1" w:author="David Ouyang" w:date="2018-04-21T12:57:00Z">
        <w:r w:rsidR="00C71B7E" w:rsidDel="00310584">
          <w:delText>529</w:delText>
        </w:r>
      </w:del>
      <w:ins w:id="2" w:author="David Ouyang" w:date="2018-05-20T10:00:00Z">
        <w:r w:rsidR="00A0488A">
          <w:t>7</w:t>
        </w:r>
      </w:ins>
      <w:ins w:id="3" w:author="David Ouyang" w:date="2018-05-20T16:46:00Z">
        <w:r w:rsidR="00914EFC">
          <w:t>9</w:t>
        </w:r>
        <w:del w:id="4" w:author="Ouyang, David" w:date="2018-05-23T10:47:00Z">
          <w:r w:rsidR="00914EFC" w:rsidDel="007908A0">
            <w:delText>6</w:delText>
          </w:r>
        </w:del>
      </w:ins>
      <w:ins w:id="5" w:author="Ouyang, David" w:date="2018-05-23T10:47:00Z">
        <w:r w:rsidR="007908A0">
          <w:t>9</w:t>
        </w:r>
      </w:ins>
      <w:ins w:id="6" w:author="Rebecca Tisdale" w:date="2018-04-24T22:13:00Z">
        <w:del w:id="7" w:author="David Ouyang" w:date="2018-05-20T10:00:00Z">
          <w:r w:rsidR="004E36B3" w:rsidDel="00A0488A">
            <w:delText>8</w:delText>
          </w:r>
        </w:del>
      </w:ins>
      <w:ins w:id="8" w:author="Ouyang, David" w:date="2018-05-18T15:28:00Z">
        <w:del w:id="9" w:author="David Ouyang" w:date="2018-05-20T10:00:00Z">
          <w:r w:rsidR="00754444" w:rsidDel="00A0488A">
            <w:delText>62</w:delText>
          </w:r>
        </w:del>
      </w:ins>
      <w:ins w:id="10" w:author="David Ouyang" w:date="2018-04-24T21:28:00Z">
        <w:del w:id="11" w:author="Rebecca Tisdale" w:date="2018-04-24T22:13:00Z">
          <w:r w:rsidR="004E03B0" w:rsidDel="004E36B3">
            <w:delText>7</w:delText>
          </w:r>
        </w:del>
      </w:ins>
      <w:ins w:id="12" w:author="Rebecca Tisdale" w:date="2018-04-23T21:06:00Z">
        <w:del w:id="13" w:author="David Ouyang" w:date="2018-04-24T21:25:00Z">
          <w:r w:rsidR="00F8000B" w:rsidDel="000C6412">
            <w:delText>1</w:delText>
          </w:r>
        </w:del>
      </w:ins>
      <w:ins w:id="14" w:author="David Ouyang" w:date="2018-04-21T12:57:00Z">
        <w:del w:id="15" w:author="Rebecca Tisdale" w:date="2018-04-23T21:06:00Z">
          <w:r w:rsidR="00310584" w:rsidDel="00F8000B">
            <w:delText>6</w:delText>
          </w:r>
        </w:del>
      </w:ins>
      <w:r w:rsidRPr="00E07D86">
        <w:tab/>
      </w:r>
    </w:p>
    <w:p w:rsidR="00D107DF" w:rsidRPr="00E07D86" w:rsidRDefault="00D107DF" w:rsidP="00D107DF">
      <w:pPr>
        <w:pStyle w:val="NormalWeb"/>
        <w:shd w:val="clear" w:color="auto" w:fill="FFFFFF"/>
        <w:spacing w:before="0" w:beforeAutospacing="0" w:after="0" w:afterAutospacing="0"/>
      </w:pPr>
    </w:p>
    <w:p w:rsidR="00286255" w:rsidRPr="00E07D86" w:rsidRDefault="00286255" w:rsidP="00286255">
      <w:pPr>
        <w:pStyle w:val="NormalWeb"/>
        <w:shd w:val="clear" w:color="auto" w:fill="FFFFFF"/>
        <w:spacing w:before="0" w:beforeAutospacing="0" w:after="0" w:afterAutospacing="0"/>
      </w:pPr>
    </w:p>
    <w:p w:rsidR="00286255" w:rsidRPr="00E07D86" w:rsidRDefault="00286255" w:rsidP="00286255">
      <w:pPr>
        <w:pStyle w:val="NormalWeb"/>
        <w:shd w:val="clear" w:color="auto" w:fill="FFFFFF"/>
        <w:spacing w:before="0" w:beforeAutospacing="0" w:after="0" w:afterAutospacing="0"/>
      </w:pPr>
      <w:r w:rsidRPr="00E07D86">
        <w:rPr>
          <w:b/>
          <w:bCs/>
          <w:color w:val="333333"/>
        </w:rPr>
        <w:t>Author Contributions:</w:t>
      </w:r>
      <w:r w:rsidRPr="00E07D86">
        <w:rPr>
          <w:color w:val="333333"/>
        </w:rPr>
        <w:t> Ouyang had full access to the data in the study and takes responsibility for the integrity of the data and the accuracy of the data analysis.</w:t>
      </w:r>
    </w:p>
    <w:p w:rsidR="00286255" w:rsidRPr="00E07D86" w:rsidRDefault="00286255" w:rsidP="00286255">
      <w:pPr>
        <w:pStyle w:val="NormalWeb"/>
        <w:shd w:val="clear" w:color="auto" w:fill="FFFFFF"/>
        <w:spacing w:before="0" w:beforeAutospacing="0" w:after="0" w:afterAutospacing="0"/>
      </w:pPr>
      <w:r w:rsidRPr="00E07D86">
        <w:rPr>
          <w:i/>
          <w:iCs/>
          <w:color w:val="333333"/>
        </w:rPr>
        <w:t>Study concept and design</w:t>
      </w:r>
      <w:r w:rsidR="00417511" w:rsidRPr="00E07D86">
        <w:rPr>
          <w:color w:val="333333"/>
        </w:rPr>
        <w:t>: Ouyang, Tisdale, Cheng</w:t>
      </w:r>
      <w:r w:rsidR="00CA0C0E">
        <w:rPr>
          <w:color w:val="333333"/>
        </w:rPr>
        <w:t>, Chen, Ashley</w:t>
      </w:r>
    </w:p>
    <w:p w:rsidR="00286255" w:rsidRPr="00E07D86" w:rsidRDefault="00286255" w:rsidP="00286255">
      <w:pPr>
        <w:pStyle w:val="NormalWeb"/>
        <w:shd w:val="clear" w:color="auto" w:fill="FFFFFF"/>
        <w:spacing w:before="0" w:beforeAutospacing="0" w:after="0" w:afterAutospacing="0"/>
      </w:pPr>
      <w:r w:rsidRPr="00E07D86">
        <w:rPr>
          <w:i/>
          <w:iCs/>
          <w:color w:val="333333"/>
        </w:rPr>
        <w:t>Acquisition of data</w:t>
      </w:r>
      <w:r w:rsidRPr="00E07D86">
        <w:rPr>
          <w:color w:val="333333"/>
        </w:rPr>
        <w:t>: Ouyang, Chi, Chen.</w:t>
      </w:r>
    </w:p>
    <w:p w:rsidR="00286255" w:rsidRPr="00E07D86" w:rsidRDefault="00286255" w:rsidP="00286255">
      <w:pPr>
        <w:pStyle w:val="NormalWeb"/>
        <w:shd w:val="clear" w:color="auto" w:fill="FFFFFF"/>
        <w:spacing w:before="0" w:beforeAutospacing="0" w:after="0" w:afterAutospacing="0"/>
      </w:pPr>
      <w:r w:rsidRPr="00E07D86">
        <w:rPr>
          <w:i/>
          <w:iCs/>
          <w:color w:val="333333"/>
        </w:rPr>
        <w:t>Analysis and interpretation of data</w:t>
      </w:r>
      <w:r w:rsidRPr="00E07D86">
        <w:rPr>
          <w:color w:val="333333"/>
        </w:rPr>
        <w:t>: Ouyang, Tisdale, Ashley, Chi, Chen.</w:t>
      </w:r>
    </w:p>
    <w:p w:rsidR="00286255" w:rsidRPr="00E07D86" w:rsidRDefault="00286255" w:rsidP="00286255">
      <w:pPr>
        <w:pStyle w:val="NormalWeb"/>
        <w:shd w:val="clear" w:color="auto" w:fill="FFFFFF"/>
        <w:spacing w:before="0" w:beforeAutospacing="0" w:after="0" w:afterAutospacing="0"/>
      </w:pPr>
      <w:r w:rsidRPr="00E07D86">
        <w:rPr>
          <w:i/>
          <w:iCs/>
          <w:color w:val="333333"/>
        </w:rPr>
        <w:t>Drafting of the manuscript</w:t>
      </w:r>
      <w:r w:rsidR="00417511" w:rsidRPr="00E07D86">
        <w:rPr>
          <w:color w:val="333333"/>
        </w:rPr>
        <w:t>: Ouyang, Tisdale, Cheng</w:t>
      </w:r>
      <w:r w:rsidR="0017270C">
        <w:rPr>
          <w:color w:val="333333"/>
        </w:rPr>
        <w:t>, Chen, Ashley</w:t>
      </w:r>
    </w:p>
    <w:p w:rsidR="00286255" w:rsidRPr="00E07D86" w:rsidRDefault="00286255" w:rsidP="00286255">
      <w:pPr>
        <w:pStyle w:val="NormalWeb"/>
        <w:shd w:val="clear" w:color="auto" w:fill="FFFFFF"/>
        <w:spacing w:before="0" w:beforeAutospacing="0" w:after="0" w:afterAutospacing="0"/>
      </w:pPr>
      <w:r w:rsidRPr="00E07D86">
        <w:rPr>
          <w:i/>
          <w:iCs/>
          <w:color w:val="333333"/>
        </w:rPr>
        <w:t>Critical revision of the manuscript for important intellectual content</w:t>
      </w:r>
      <w:r w:rsidRPr="00E07D86">
        <w:rPr>
          <w:color w:val="333333"/>
        </w:rPr>
        <w:t xml:space="preserve">: Ouyang, Tisdale, </w:t>
      </w:r>
      <w:r w:rsidR="00417511" w:rsidRPr="00E07D86">
        <w:rPr>
          <w:color w:val="333333"/>
        </w:rPr>
        <w:t>Cheng, Chi, Chen, Ashley</w:t>
      </w:r>
    </w:p>
    <w:p w:rsidR="00286255" w:rsidRPr="00E07D86" w:rsidRDefault="00286255" w:rsidP="00286255">
      <w:pPr>
        <w:pStyle w:val="NormalWeb"/>
        <w:shd w:val="clear" w:color="auto" w:fill="FFFFFF"/>
        <w:spacing w:before="0" w:beforeAutospacing="0" w:after="0" w:afterAutospacing="0"/>
        <w:rPr>
          <w:color w:val="333333"/>
        </w:rPr>
      </w:pPr>
      <w:r w:rsidRPr="00E07D86">
        <w:rPr>
          <w:i/>
          <w:iCs/>
          <w:color w:val="333333"/>
        </w:rPr>
        <w:t>Statistical analysis</w:t>
      </w:r>
      <w:r w:rsidRPr="00E07D86">
        <w:rPr>
          <w:color w:val="333333"/>
        </w:rPr>
        <w:t>: Ouyang, Tisdale, Chen.</w:t>
      </w:r>
    </w:p>
    <w:p w:rsidR="00286255" w:rsidRPr="00E07D86" w:rsidRDefault="00286255" w:rsidP="00D107DF">
      <w:pPr>
        <w:pStyle w:val="NormalWeb"/>
        <w:shd w:val="clear" w:color="auto" w:fill="FFFFFF"/>
        <w:spacing w:before="0" w:beforeAutospacing="0" w:after="0" w:afterAutospacing="0"/>
        <w:rPr>
          <w:noProof/>
        </w:rPr>
      </w:pPr>
    </w:p>
    <w:p w:rsidR="00286255" w:rsidRPr="00E07D86" w:rsidRDefault="00286255" w:rsidP="00D107DF">
      <w:pPr>
        <w:pStyle w:val="NormalWeb"/>
        <w:shd w:val="clear" w:color="auto" w:fill="FFFFFF"/>
        <w:spacing w:before="0" w:beforeAutospacing="0" w:after="0" w:afterAutospacing="0"/>
        <w:rPr>
          <w:noProof/>
        </w:rPr>
      </w:pPr>
    </w:p>
    <w:p w:rsidR="00286255" w:rsidRPr="00E07D86" w:rsidRDefault="00286255" w:rsidP="00286255">
      <w:pPr>
        <w:pStyle w:val="NormalWeb"/>
        <w:shd w:val="clear" w:color="auto" w:fill="FFFFFF"/>
        <w:spacing w:before="0" w:beforeAutospacing="0" w:after="0" w:afterAutospacing="0"/>
      </w:pPr>
    </w:p>
    <w:p w:rsidR="00E07D86" w:rsidRPr="00E07D86" w:rsidRDefault="00E07D86" w:rsidP="00286255">
      <w:pPr>
        <w:pStyle w:val="NormalWeb"/>
        <w:shd w:val="clear" w:color="auto" w:fill="FFFFFF"/>
        <w:spacing w:before="0" w:beforeAutospacing="0" w:after="0" w:afterAutospacing="0"/>
      </w:pPr>
    </w:p>
    <w:p w:rsidR="00E07D86" w:rsidRPr="00E07D86" w:rsidRDefault="00E07D86" w:rsidP="00286255">
      <w:pPr>
        <w:pStyle w:val="NormalWeb"/>
        <w:shd w:val="clear" w:color="auto" w:fill="FFFFFF"/>
        <w:spacing w:before="0" w:beforeAutospacing="0" w:after="0" w:afterAutospacing="0"/>
      </w:pPr>
    </w:p>
    <w:p w:rsidR="00E07D86" w:rsidRPr="00E07D86" w:rsidRDefault="00E07D86" w:rsidP="00286255">
      <w:pPr>
        <w:pStyle w:val="NormalWeb"/>
        <w:shd w:val="clear" w:color="auto" w:fill="FFFFFF"/>
        <w:spacing w:before="0" w:beforeAutospacing="0" w:after="0" w:afterAutospacing="0"/>
      </w:pPr>
    </w:p>
    <w:p w:rsidR="00E07D86" w:rsidRPr="00E07D86" w:rsidRDefault="00E07D86" w:rsidP="00286255">
      <w:pPr>
        <w:pStyle w:val="NormalWeb"/>
        <w:shd w:val="clear" w:color="auto" w:fill="FFFFFF"/>
        <w:spacing w:before="0" w:beforeAutospacing="0" w:after="0" w:afterAutospacing="0"/>
      </w:pPr>
    </w:p>
    <w:p w:rsidR="00E07D86" w:rsidRPr="00E07D86" w:rsidRDefault="00E07D86" w:rsidP="00286255">
      <w:pPr>
        <w:pStyle w:val="NormalWeb"/>
        <w:shd w:val="clear" w:color="auto" w:fill="FFFFFF"/>
        <w:spacing w:before="0" w:beforeAutospacing="0" w:after="0" w:afterAutospacing="0"/>
      </w:pPr>
    </w:p>
    <w:p w:rsidR="00E07D86" w:rsidRPr="00E07D86" w:rsidRDefault="00E07D86" w:rsidP="00286255">
      <w:pPr>
        <w:pStyle w:val="NormalWeb"/>
        <w:shd w:val="clear" w:color="auto" w:fill="FFFFFF"/>
        <w:spacing w:before="0" w:beforeAutospacing="0" w:after="0" w:afterAutospacing="0"/>
      </w:pPr>
    </w:p>
    <w:p w:rsidR="000C4CB3" w:rsidRPr="00E07D86" w:rsidRDefault="000C4CB3" w:rsidP="00483DEF">
      <w:pPr>
        <w:pStyle w:val="NormalWeb"/>
        <w:spacing w:before="0" w:beforeAutospacing="0" w:after="160" w:afterAutospacing="0"/>
      </w:pPr>
    </w:p>
    <w:p w:rsidR="000C4CB3" w:rsidRPr="00E07D86" w:rsidRDefault="000C4CB3" w:rsidP="00483DEF">
      <w:pPr>
        <w:pStyle w:val="NormalWeb"/>
        <w:spacing w:before="0" w:beforeAutospacing="0" w:after="160" w:afterAutospacing="0"/>
      </w:pPr>
    </w:p>
    <w:p w:rsidR="000C4CB3" w:rsidRPr="00E07D86" w:rsidRDefault="000C4CB3" w:rsidP="00483DEF">
      <w:pPr>
        <w:pStyle w:val="NormalWeb"/>
        <w:spacing w:before="0" w:beforeAutospacing="0" w:after="160" w:afterAutospacing="0"/>
      </w:pPr>
    </w:p>
    <w:p w:rsidR="000C4CB3" w:rsidRPr="00E07D86" w:rsidRDefault="000C4CB3" w:rsidP="00483DEF">
      <w:pPr>
        <w:pStyle w:val="NormalWeb"/>
        <w:spacing w:before="0" w:beforeAutospacing="0" w:after="160" w:afterAutospacing="0"/>
      </w:pPr>
    </w:p>
    <w:p w:rsidR="000C4CB3" w:rsidRPr="00E07D86" w:rsidRDefault="000C4CB3" w:rsidP="00483DEF">
      <w:pPr>
        <w:pStyle w:val="NormalWeb"/>
        <w:spacing w:before="0" w:beforeAutospacing="0" w:after="160" w:afterAutospacing="0"/>
      </w:pPr>
    </w:p>
    <w:p w:rsidR="000C4CB3" w:rsidRPr="00E07D86" w:rsidRDefault="000C4CB3" w:rsidP="00483DEF">
      <w:pPr>
        <w:pStyle w:val="NormalWeb"/>
        <w:spacing w:before="0" w:beforeAutospacing="0" w:after="160" w:afterAutospacing="0"/>
      </w:pPr>
    </w:p>
    <w:p w:rsidR="000C4CB3" w:rsidRPr="00E07D86" w:rsidRDefault="000C4CB3" w:rsidP="00483DEF">
      <w:pPr>
        <w:pStyle w:val="NormalWeb"/>
        <w:spacing w:before="0" w:beforeAutospacing="0" w:after="160" w:afterAutospacing="0"/>
      </w:pPr>
    </w:p>
    <w:p w:rsidR="00BF2182" w:rsidRPr="00E07D86" w:rsidRDefault="00B76164" w:rsidP="00483DEF">
      <w:pPr>
        <w:pStyle w:val="NormalWeb"/>
        <w:spacing w:before="0" w:beforeAutospacing="0" w:after="160" w:afterAutospacing="0"/>
        <w:rPr>
          <w:b/>
          <w:color w:val="000000"/>
        </w:rPr>
      </w:pPr>
      <w:r w:rsidRPr="00E07D86">
        <w:rPr>
          <w:b/>
          <w:color w:val="000000"/>
        </w:rPr>
        <w:lastRenderedPageBreak/>
        <w:t>Introduction</w:t>
      </w:r>
      <w:ins w:id="16" w:author="Rebecca Tisdale" w:date="2018-04-24T22:11:00Z">
        <w:r w:rsidR="007F219F">
          <w:rPr>
            <w:b/>
            <w:color w:val="000000"/>
          </w:rPr>
          <w:t>:</w:t>
        </w:r>
      </w:ins>
    </w:p>
    <w:p w:rsidR="00631020" w:rsidRDefault="00FE48A5" w:rsidP="00483DEF">
      <w:pPr>
        <w:pStyle w:val="NormalWeb"/>
        <w:spacing w:before="0" w:beforeAutospacing="0" w:after="160" w:afterAutospacing="0"/>
        <w:rPr>
          <w:ins w:id="17" w:author="Ouyang, David" w:date="2018-05-18T12:11:00Z"/>
          <w:color w:val="000000"/>
        </w:rPr>
      </w:pPr>
      <w:r w:rsidRPr="00E07D86">
        <w:rPr>
          <w:color w:val="000000"/>
        </w:rPr>
        <w:t xml:space="preserve">The use of trade names for drugs in clinical practice raises awareness of these </w:t>
      </w:r>
      <w:del w:id="18" w:author="David Ouyang" w:date="2018-04-24T21:25:00Z">
        <w:r w:rsidRPr="00E07D86" w:rsidDel="000C6412">
          <w:rPr>
            <w:color w:val="000000"/>
          </w:rPr>
          <w:delText>brand</w:delText>
        </w:r>
      </w:del>
      <w:del w:id="19" w:author="David Ouyang" w:date="2018-04-22T11:12:00Z">
        <w:r w:rsidRPr="00E07D86" w:rsidDel="00263C66">
          <w:rPr>
            <w:color w:val="000000"/>
          </w:rPr>
          <w:delText>-</w:delText>
        </w:r>
      </w:del>
      <w:del w:id="20" w:author="David Ouyang" w:date="2018-04-24T21:25:00Z">
        <w:r w:rsidRPr="00E07D86" w:rsidDel="000C6412">
          <w:rPr>
            <w:color w:val="000000"/>
          </w:rPr>
          <w:delText>names</w:delText>
        </w:r>
      </w:del>
      <w:ins w:id="21" w:author="David Ouyang" w:date="2018-04-24T21:25:00Z">
        <w:r w:rsidR="000C6412" w:rsidRPr="00E07D86">
          <w:rPr>
            <w:color w:val="000000"/>
          </w:rPr>
          <w:t>brand names</w:t>
        </w:r>
      </w:ins>
      <w:r w:rsidRPr="00E07D86">
        <w:rPr>
          <w:color w:val="000000"/>
        </w:rPr>
        <w:t xml:space="preserve"> and has been shown to increase their use</w:t>
      </w:r>
      <w:r w:rsidR="00A70F55" w:rsidRPr="00E07D86">
        <w:rPr>
          <w:color w:val="000000"/>
          <w:vertAlign w:val="superscript"/>
        </w:rPr>
        <w:t>1</w:t>
      </w:r>
      <w:r w:rsidRPr="00E07D86">
        <w:rPr>
          <w:color w:val="000000"/>
        </w:rPr>
        <w:t xml:space="preserve">. </w:t>
      </w:r>
      <w:r w:rsidR="00497E5A" w:rsidRPr="00E07D86">
        <w:rPr>
          <w:color w:val="000000"/>
        </w:rPr>
        <w:t>While a</w:t>
      </w:r>
      <w:r w:rsidRPr="00E07D86">
        <w:rPr>
          <w:color w:val="000000"/>
        </w:rPr>
        <w:t>cademic</w:t>
      </w:r>
      <w:r w:rsidR="00BF2182" w:rsidRPr="00E07D86">
        <w:rPr>
          <w:color w:val="000000"/>
        </w:rPr>
        <w:t xml:space="preserve"> medical centers have made a</w:t>
      </w:r>
      <w:r w:rsidR="00497E5A" w:rsidRPr="00E07D86">
        <w:rPr>
          <w:color w:val="000000"/>
        </w:rPr>
        <w:t xml:space="preserve">n effort </w:t>
      </w:r>
      <w:r w:rsidR="00BF2182" w:rsidRPr="00E07D86">
        <w:rPr>
          <w:color w:val="000000"/>
        </w:rPr>
        <w:t xml:space="preserve">to teach generic </w:t>
      </w:r>
      <w:del w:id="22" w:author="Ouyang, David" w:date="2018-05-18T12:09:00Z">
        <w:r w:rsidR="00BF2182" w:rsidRPr="00E07D86" w:rsidDel="00631020">
          <w:rPr>
            <w:color w:val="000000"/>
          </w:rPr>
          <w:delText>medication names and discourage</w:delText>
        </w:r>
      </w:del>
      <w:ins w:id="23" w:author="Ouyang, David" w:date="2018-05-18T12:09:00Z">
        <w:r w:rsidR="00631020" w:rsidRPr="00E07D86">
          <w:rPr>
            <w:color w:val="000000"/>
          </w:rPr>
          <w:t>medication names and discourages</w:t>
        </w:r>
      </w:ins>
      <w:r w:rsidR="00BF2182" w:rsidRPr="00E07D86">
        <w:rPr>
          <w:color w:val="000000"/>
        </w:rPr>
        <w:t xml:space="preserve"> the use of trade names to reduce bias and contain costs</w:t>
      </w:r>
      <w:r w:rsidRPr="00E07D86">
        <w:rPr>
          <w:color w:val="000000"/>
        </w:rPr>
        <w:t xml:space="preserve">, </w:t>
      </w:r>
      <w:r w:rsidR="00483DEF" w:rsidRPr="00E07D86">
        <w:rPr>
          <w:color w:val="000000"/>
        </w:rPr>
        <w:t xml:space="preserve">usage of trade names </w:t>
      </w:r>
      <w:del w:id="24" w:author="David Ouyang" w:date="2018-05-20T15:56:00Z">
        <w:r w:rsidR="00483DEF" w:rsidRPr="00E07D86" w:rsidDel="0017270C">
          <w:rPr>
            <w:color w:val="000000"/>
          </w:rPr>
          <w:delText>p</w:delText>
        </w:r>
        <w:r w:rsidRPr="00E07D86" w:rsidDel="0017270C">
          <w:rPr>
            <w:color w:val="000000"/>
          </w:rPr>
          <w:delText>ersists</w:delText>
        </w:r>
        <w:r w:rsidRPr="00E07D86" w:rsidDel="0017270C">
          <w:rPr>
            <w:color w:val="000000"/>
            <w:vertAlign w:val="superscript"/>
          </w:rPr>
          <w:delText>1-</w:delText>
        </w:r>
        <w:r w:rsidR="00A70F55" w:rsidRPr="00E07D86" w:rsidDel="0017270C">
          <w:rPr>
            <w:color w:val="000000"/>
            <w:vertAlign w:val="superscript"/>
          </w:rPr>
          <w:delText>4</w:delText>
        </w:r>
        <w:r w:rsidR="00483DEF" w:rsidRPr="00E07D86" w:rsidDel="0017270C">
          <w:rPr>
            <w:color w:val="000000"/>
          </w:rPr>
          <w:delText>.</w:delText>
        </w:r>
      </w:del>
      <w:ins w:id="25" w:author="Ouyang, David" w:date="2018-05-18T12:10:00Z">
        <w:del w:id="26" w:author="David Ouyang" w:date="2018-05-20T15:56:00Z">
          <w:r w:rsidR="00631020" w:rsidDel="0017270C">
            <w:rPr>
              <w:color w:val="000000"/>
            </w:rPr>
            <w:delText>Variation</w:delText>
          </w:r>
        </w:del>
      </w:ins>
      <w:ins w:id="27" w:author="David Ouyang" w:date="2018-05-20T15:56:00Z">
        <w:r w:rsidR="0017270C" w:rsidRPr="00E07D86">
          <w:rPr>
            <w:color w:val="000000"/>
          </w:rPr>
          <w:t>persists.</w:t>
        </w:r>
        <w:r w:rsidR="0017270C">
          <w:rPr>
            <w:color w:val="000000"/>
          </w:rPr>
          <w:t xml:space="preserve"> Variation</w:t>
        </w:r>
      </w:ins>
      <w:ins w:id="28" w:author="Ouyang, David" w:date="2018-05-18T12:10:00Z">
        <w:r w:rsidR="00631020">
          <w:rPr>
            <w:color w:val="000000"/>
          </w:rPr>
          <w:t xml:space="preserve"> in t</w:t>
        </w:r>
      </w:ins>
      <w:ins w:id="29" w:author="Ouyang, David" w:date="2018-05-18T12:09:00Z">
        <w:r w:rsidR="00631020">
          <w:rPr>
            <w:color w:val="000000"/>
          </w:rPr>
          <w:t>rade name usage has been thought to be related to novelty of medication,</w:t>
        </w:r>
      </w:ins>
      <w:ins w:id="30" w:author="Ouyang, David" w:date="2018-05-18T12:11:00Z">
        <w:r w:rsidR="00631020">
          <w:rPr>
            <w:color w:val="000000"/>
          </w:rPr>
          <w:t xml:space="preserve"> </w:t>
        </w:r>
        <w:del w:id="31" w:author="David Ouyang" w:date="2018-05-20T09:50:00Z">
          <w:r w:rsidR="00631020" w:rsidDel="00CE4377">
            <w:rPr>
              <w:color w:val="000000"/>
            </w:rPr>
            <w:delText xml:space="preserve">amount of </w:delText>
          </w:r>
        </w:del>
        <w:r w:rsidR="00631020">
          <w:rPr>
            <w:color w:val="000000"/>
          </w:rPr>
          <w:t xml:space="preserve">pharmaceutical advertising </w:t>
        </w:r>
        <w:del w:id="32" w:author="David Ouyang" w:date="2018-05-20T09:50:00Z">
          <w:r w:rsidR="00631020" w:rsidDel="00CE4377">
            <w:rPr>
              <w:color w:val="000000"/>
            </w:rPr>
            <w:delText>and branding</w:delText>
          </w:r>
        </w:del>
      </w:ins>
      <w:ins w:id="33" w:author="David Ouyang" w:date="2018-05-20T09:50:00Z">
        <w:r w:rsidR="00CE4377">
          <w:rPr>
            <w:color w:val="000000"/>
          </w:rPr>
          <w:t>budget</w:t>
        </w:r>
      </w:ins>
      <w:ins w:id="34" w:author="Ouyang, David" w:date="2018-05-18T12:11:00Z">
        <w:r w:rsidR="00631020">
          <w:rPr>
            <w:color w:val="000000"/>
          </w:rPr>
          <w:t>,</w:t>
        </w:r>
      </w:ins>
      <w:ins w:id="35" w:author="David Ouyang" w:date="2018-05-20T09:47:00Z">
        <w:r w:rsidR="00CE4377">
          <w:rPr>
            <w:color w:val="000000"/>
          </w:rPr>
          <w:t xml:space="preserve"> </w:t>
        </w:r>
      </w:ins>
      <w:ins w:id="36" w:author="Ouyang, David" w:date="2018-05-18T12:10:00Z">
        <w:r w:rsidR="00631020">
          <w:rPr>
            <w:color w:val="000000"/>
          </w:rPr>
          <w:t xml:space="preserve">differences in pronounceability between genetic and </w:t>
        </w:r>
      </w:ins>
      <w:ins w:id="37" w:author="Ouyang, David" w:date="2018-05-18T12:11:00Z">
        <w:r w:rsidR="00631020">
          <w:rPr>
            <w:color w:val="000000"/>
          </w:rPr>
          <w:t>trade names, and familiarity of medications</w:t>
        </w:r>
      </w:ins>
      <w:ins w:id="38" w:author="Ouyang, David" w:date="2018-05-18T12:14:00Z">
        <w:r w:rsidR="00631020">
          <w:rPr>
            <w:color w:val="000000"/>
            <w:vertAlign w:val="superscript"/>
          </w:rPr>
          <w:t>2</w:t>
        </w:r>
      </w:ins>
      <w:ins w:id="39" w:author="Ouyang, David" w:date="2018-05-18T12:11:00Z">
        <w:r w:rsidR="00631020">
          <w:rPr>
            <w:color w:val="000000"/>
          </w:rPr>
          <w:t xml:space="preserve">. </w:t>
        </w:r>
      </w:ins>
      <w:ins w:id="40" w:author="David Ouyang" w:date="2018-05-20T15:56:00Z">
        <w:r w:rsidR="0017270C">
          <w:rPr>
            <w:color w:val="000000"/>
          </w:rPr>
          <w:t xml:space="preserve">We previously showed </w:t>
        </w:r>
      </w:ins>
      <w:ins w:id="41" w:author="David Ouyang" w:date="2018-05-20T15:59:00Z">
        <w:r w:rsidR="008B586B">
          <w:rPr>
            <w:color w:val="000000"/>
          </w:rPr>
          <w:t xml:space="preserve">analysis of </w:t>
        </w:r>
      </w:ins>
      <w:ins w:id="42" w:author="David Ouyang" w:date="2018-05-20T15:56:00Z">
        <w:r w:rsidR="0017270C">
          <w:rPr>
            <w:color w:val="000000"/>
          </w:rPr>
          <w:t>t</w:t>
        </w:r>
        <w:r w:rsidR="0017270C" w:rsidRPr="00E07D86">
          <w:rPr>
            <w:color w:val="000000"/>
          </w:rPr>
          <w:t>ext paging behaviors provide</w:t>
        </w:r>
      </w:ins>
      <w:ins w:id="43" w:author="David Ouyang" w:date="2018-05-20T15:59:00Z">
        <w:r w:rsidR="008B586B">
          <w:rPr>
            <w:color w:val="000000"/>
          </w:rPr>
          <w:t>s</w:t>
        </w:r>
      </w:ins>
      <w:ins w:id="44" w:author="David Ouyang" w:date="2018-05-20T15:56:00Z">
        <w:r w:rsidR="0017270C" w:rsidRPr="00E07D86">
          <w:rPr>
            <w:color w:val="000000"/>
          </w:rPr>
          <w:t xml:space="preserve"> a reflection of real-world provider-to-provider communication outside of formal documentation</w:t>
        </w:r>
      </w:ins>
      <w:ins w:id="45" w:author="David Ouyang" w:date="2018-05-20T16:44:00Z">
        <w:r w:rsidR="00914EFC">
          <w:rPr>
            <w:color w:val="000000"/>
          </w:rPr>
          <w:t xml:space="preserve"> </w:t>
        </w:r>
      </w:ins>
      <w:ins w:id="46" w:author="David Ouyang" w:date="2018-05-20T16:45:00Z">
        <w:r w:rsidR="00914EFC">
          <w:rPr>
            <w:color w:val="000000"/>
          </w:rPr>
          <w:t>and can highlight bias in the use of medication names</w:t>
        </w:r>
      </w:ins>
      <w:ins w:id="47" w:author="David Ouyang" w:date="2018-05-20T15:56:00Z">
        <w:r w:rsidR="0017270C">
          <w:rPr>
            <w:color w:val="000000"/>
            <w:vertAlign w:val="superscript"/>
          </w:rPr>
          <w:t>3</w:t>
        </w:r>
        <w:r w:rsidR="0017270C" w:rsidRPr="00E07D86">
          <w:rPr>
            <w:color w:val="000000"/>
          </w:rPr>
          <w:t xml:space="preserve">. </w:t>
        </w:r>
      </w:ins>
      <w:ins w:id="48" w:author="David Ouyang" w:date="2018-05-20T15:57:00Z">
        <w:r w:rsidR="0017270C">
          <w:rPr>
            <w:color w:val="000000"/>
          </w:rPr>
          <w:t xml:space="preserve">In this analysis, </w:t>
        </w:r>
      </w:ins>
      <w:moveToRangeStart w:id="49" w:author="David Ouyang" w:date="2018-04-22T11:13:00Z" w:name="move512158938"/>
      <w:moveTo w:id="50" w:author="David Ouyang" w:date="2018-04-22T11:13:00Z">
        <w:del w:id="51" w:author="Ouyang, David" w:date="2018-05-18T12:08:00Z">
          <w:r w:rsidR="00263C66" w:rsidRPr="00E07D86" w:rsidDel="00631020">
            <w:rPr>
              <w:color w:val="000000"/>
            </w:rPr>
            <w:delText>Text paging behaviorsprovide</w:delText>
          </w:r>
        </w:del>
        <w:ins w:id="52" w:author="David Ouyang" w:date="2018-04-24T21:25:00Z">
          <w:del w:id="53" w:author="Ouyang, David" w:date="2018-05-18T12:08:00Z">
            <w:r w:rsidR="000C6412" w:rsidRPr="00E07D86" w:rsidDel="00631020">
              <w:rPr>
                <w:color w:val="000000"/>
              </w:rPr>
              <w:delText>behaviors provide</w:delText>
            </w:r>
          </w:del>
        </w:ins>
        <w:del w:id="54" w:author="Ouyang, David" w:date="2018-05-18T12:08:00Z">
          <w:r w:rsidR="00263C66" w:rsidRPr="00E07D86" w:rsidDel="00631020">
            <w:rPr>
              <w:color w:val="000000"/>
            </w:rPr>
            <w:delText xml:space="preserve"> a reflection ofreal</w:delText>
          </w:r>
        </w:del>
        <w:ins w:id="55" w:author="David Ouyang" w:date="2018-04-24T21:25:00Z">
          <w:del w:id="56" w:author="Ouyang, David" w:date="2018-05-18T12:08:00Z">
            <w:r w:rsidR="000C6412" w:rsidRPr="00E07D86" w:rsidDel="00631020">
              <w:rPr>
                <w:color w:val="000000"/>
              </w:rPr>
              <w:delText>of real</w:delText>
            </w:r>
          </w:del>
        </w:ins>
        <w:del w:id="57" w:author="Ouyang, David" w:date="2018-05-18T12:08:00Z">
          <w:r w:rsidR="00263C66" w:rsidRPr="00E07D86" w:rsidDel="00631020">
            <w:rPr>
              <w:color w:val="000000"/>
            </w:rPr>
            <w:delText xml:space="preserve">-world provider-to-provider communication outside of formal documentation. </w:delText>
          </w:r>
        </w:del>
        <w:del w:id="58" w:author="David Ouyang" w:date="2018-05-20T15:57:00Z">
          <w:r w:rsidR="00263C66" w:rsidRPr="00E07D86" w:rsidDel="0017270C">
            <w:rPr>
              <w:color w:val="000000"/>
            </w:rPr>
            <w:delText>Applying</w:delText>
          </w:r>
        </w:del>
      </w:moveTo>
      <w:ins w:id="59" w:author="David Ouyang" w:date="2018-05-20T15:57:00Z">
        <w:r w:rsidR="0017270C">
          <w:rPr>
            <w:color w:val="000000"/>
          </w:rPr>
          <w:t>we applied</w:t>
        </w:r>
      </w:ins>
      <w:moveTo w:id="60" w:author="David Ouyang" w:date="2018-04-22T11:13:00Z">
        <w:r w:rsidR="00263C66" w:rsidRPr="00E07D86">
          <w:rPr>
            <w:color w:val="000000"/>
          </w:rPr>
          <w:t xml:space="preserve"> a high-throughput method of </w:t>
        </w:r>
        <w:del w:id="61" w:author="David Ouyang" w:date="2018-05-20T15:58:00Z">
          <w:r w:rsidR="00263C66" w:rsidRPr="00E07D86" w:rsidDel="0017270C">
            <w:rPr>
              <w:color w:val="000000"/>
            </w:rPr>
            <w:delText>assessing</w:delText>
          </w:r>
        </w:del>
      </w:moveTo>
      <w:ins w:id="62" w:author="David Ouyang" w:date="2018-05-20T15:58:00Z">
        <w:r w:rsidR="0017270C">
          <w:rPr>
            <w:color w:val="000000"/>
          </w:rPr>
          <w:t>analyzing</w:t>
        </w:r>
      </w:ins>
      <w:moveTo w:id="63" w:author="David Ouyang" w:date="2018-04-22T11:13:00Z">
        <w:r w:rsidR="00263C66" w:rsidRPr="00E07D86">
          <w:rPr>
            <w:color w:val="000000"/>
          </w:rPr>
          <w:t xml:space="preserve"> medication naming sentiment</w:t>
        </w:r>
        <w:del w:id="64" w:author="David Ouyang" w:date="2018-05-20T15:57:00Z">
          <w:r w:rsidR="00263C66" w:rsidRPr="00E07D86" w:rsidDel="0017270C">
            <w:rPr>
              <w:color w:val="000000"/>
            </w:rPr>
            <w:delText>, we</w:delText>
          </w:r>
        </w:del>
      </w:moveTo>
      <w:ins w:id="65" w:author="David Ouyang" w:date="2018-05-20T15:57:00Z">
        <w:r w:rsidR="0017270C">
          <w:rPr>
            <w:color w:val="000000"/>
          </w:rPr>
          <w:t xml:space="preserve"> to</w:t>
        </w:r>
      </w:ins>
      <w:moveTo w:id="66" w:author="David Ouyang" w:date="2018-04-22T11:13:00Z">
        <w:r w:rsidR="00263C66" w:rsidRPr="00E07D86">
          <w:rPr>
            <w:color w:val="000000"/>
          </w:rPr>
          <w:t xml:space="preserve"> </w:t>
        </w:r>
        <w:del w:id="67" w:author="David Ouyang" w:date="2018-05-20T09:49:00Z">
          <w:r w:rsidR="00263C66" w:rsidRPr="00E07D86" w:rsidDel="00CE4377">
            <w:rPr>
              <w:color w:val="000000"/>
            </w:rPr>
            <w:delText>show that there is</w:delText>
          </w:r>
        </w:del>
      </w:moveTo>
      <w:ins w:id="68" w:author="David Ouyang" w:date="2018-05-20T09:49:00Z">
        <w:r w:rsidR="00CE4377">
          <w:rPr>
            <w:color w:val="000000"/>
          </w:rPr>
          <w:t>demonstrate</w:t>
        </w:r>
      </w:ins>
      <w:moveTo w:id="69" w:author="David Ouyang" w:date="2018-04-22T11:13:00Z">
        <w:r w:rsidR="00263C66" w:rsidRPr="00E07D86">
          <w:rPr>
            <w:color w:val="000000"/>
          </w:rPr>
          <w:t xml:space="preserve"> significant variability in </w:t>
        </w:r>
        <w:del w:id="70" w:author="Ouyang, David" w:date="2018-05-18T12:12:00Z">
          <w:r w:rsidR="00263C66" w:rsidRPr="00E07D86" w:rsidDel="00631020">
            <w:rPr>
              <w:color w:val="000000"/>
            </w:rPr>
            <w:delText xml:space="preserve">preference of </w:delText>
          </w:r>
        </w:del>
        <w:r w:rsidR="00263C66" w:rsidRPr="00E07D86">
          <w:rPr>
            <w:color w:val="000000"/>
          </w:rPr>
          <w:t xml:space="preserve">brand name versus generic name usage </w:t>
        </w:r>
      </w:moveTo>
      <w:ins w:id="71" w:author="Ouyang, David" w:date="2018-05-18T15:29:00Z">
        <w:r w:rsidR="00754444">
          <w:rPr>
            <w:color w:val="000000"/>
          </w:rPr>
          <w:t xml:space="preserve">in cardiology </w:t>
        </w:r>
      </w:ins>
      <w:moveTo w:id="72" w:author="David Ouyang" w:date="2018-04-22T11:13:00Z">
        <w:r w:rsidR="00263C66" w:rsidRPr="00E07D86">
          <w:rPr>
            <w:color w:val="000000"/>
          </w:rPr>
          <w:t>for common drugs</w:t>
        </w:r>
      </w:moveTo>
      <w:ins w:id="73" w:author="David Ouyang" w:date="2018-05-20T09:50:00Z">
        <w:r w:rsidR="00CE4377">
          <w:rPr>
            <w:color w:val="000000"/>
          </w:rPr>
          <w:t xml:space="preserve"> and its </w:t>
        </w:r>
      </w:ins>
      <w:ins w:id="74" w:author="David Ouyang" w:date="2018-05-20T16:00:00Z">
        <w:r w:rsidR="008B586B">
          <w:rPr>
            <w:color w:val="000000"/>
          </w:rPr>
          <w:t>lack of association with novelty of medication, medication cost, or linguistic differences between names.</w:t>
        </w:r>
      </w:ins>
      <w:moveTo w:id="75" w:author="David Ouyang" w:date="2018-04-22T11:13:00Z">
        <w:del w:id="76" w:author="David Ouyang" w:date="2018-05-20T16:00:00Z">
          <w:r w:rsidR="00263C66" w:rsidRPr="00E07D86" w:rsidDel="008B586B">
            <w:rPr>
              <w:color w:val="000000"/>
            </w:rPr>
            <w:delText xml:space="preserve">. </w:delText>
          </w:r>
        </w:del>
      </w:moveTo>
      <w:moveToRangeEnd w:id="49"/>
    </w:p>
    <w:p w:rsidR="00483DEF" w:rsidRPr="00E07D86" w:rsidDel="00631020" w:rsidRDefault="00483DEF" w:rsidP="00483DEF">
      <w:pPr>
        <w:pStyle w:val="NormalWeb"/>
        <w:spacing w:before="0" w:beforeAutospacing="0" w:after="160" w:afterAutospacing="0"/>
        <w:rPr>
          <w:del w:id="77" w:author="Ouyang, David" w:date="2018-05-18T12:11:00Z"/>
          <w:color w:val="000000"/>
        </w:rPr>
      </w:pPr>
      <w:del w:id="78" w:author="Ouyang, David" w:date="2018-05-18T12:11:00Z">
        <w:r w:rsidRPr="00E07D86" w:rsidDel="00631020">
          <w:rPr>
            <w:color w:val="000000"/>
          </w:rPr>
          <w:delText>We sought to characterize the relative use of trade and generic drug names</w:delText>
        </w:r>
      </w:del>
      <w:ins w:id="79" w:author="David Ouyang" w:date="2018-04-22T11:13:00Z">
        <w:del w:id="80" w:author="Ouyang, David" w:date="2018-05-18T12:11:00Z">
          <w:r w:rsidR="00263C66" w:rsidDel="00631020">
            <w:rPr>
              <w:color w:val="000000"/>
            </w:rPr>
            <w:delText xml:space="preserve"> in text </w:delText>
          </w:r>
        </w:del>
      </w:ins>
      <w:del w:id="81" w:author="Ouyang, David" w:date="2018-05-18T12:11:00Z">
        <w:r w:rsidR="004C649B" w:rsidRPr="00E07D86" w:rsidDel="00631020">
          <w:rPr>
            <w:color w:val="000000"/>
          </w:rPr>
          <w:delText xml:space="preserve">across multiple cardiology </w:delText>
        </w:r>
        <w:r w:rsidR="00A70F55" w:rsidRPr="00E07D86" w:rsidDel="00631020">
          <w:rPr>
            <w:color w:val="000000"/>
          </w:rPr>
          <w:delText>subspecialties</w:delText>
        </w:r>
        <w:r w:rsidR="00FE48A5" w:rsidRPr="00E07D86" w:rsidDel="00631020">
          <w:rPr>
            <w:color w:val="000000"/>
          </w:rPr>
          <w:delText>, and</w:delText>
        </w:r>
      </w:del>
      <w:ins w:id="82" w:author="David Ouyang" w:date="2018-04-24T21:25:00Z">
        <w:del w:id="83" w:author="Ouyang, David" w:date="2018-05-18T12:11:00Z">
          <w:r w:rsidR="000C6412" w:rsidDel="00631020">
            <w:rPr>
              <w:color w:val="000000"/>
            </w:rPr>
            <w:delText>pages and</w:delText>
          </w:r>
        </w:del>
      </w:ins>
      <w:del w:id="84" w:author="Ouyang, David" w:date="2018-05-18T12:11:00Z">
        <w:r w:rsidR="00FE48A5" w:rsidRPr="00E07D86" w:rsidDel="00631020">
          <w:rPr>
            <w:color w:val="000000"/>
          </w:rPr>
          <w:delText xml:space="preserve"> associate their naming</w:delText>
        </w:r>
      </w:del>
      <w:ins w:id="85" w:author="David Ouyang" w:date="2018-04-22T11:15:00Z">
        <w:del w:id="86" w:author="Ouyang, David" w:date="2018-05-18T12:11:00Z">
          <w:r w:rsidR="00263C66" w:rsidDel="00631020">
            <w:rPr>
              <w:color w:val="000000"/>
            </w:rPr>
            <w:delText>the</w:delText>
          </w:r>
        </w:del>
      </w:ins>
      <w:ins w:id="87" w:author="Rebecca Tisdale" w:date="2018-04-23T20:54:00Z">
        <w:del w:id="88" w:author="Ouyang, David" w:date="2018-05-18T12:11:00Z">
          <w:r w:rsidR="00C65220" w:rsidDel="00631020">
            <w:rPr>
              <w:color w:val="000000"/>
            </w:rPr>
            <w:delText>se</w:delText>
          </w:r>
        </w:del>
      </w:ins>
      <w:ins w:id="89" w:author="David Ouyang" w:date="2018-04-22T11:15:00Z">
        <w:del w:id="90" w:author="Ouyang, David" w:date="2018-05-18T12:11:00Z">
          <w:r w:rsidR="00263C66" w:rsidDel="00631020">
            <w:rPr>
              <w:color w:val="000000"/>
            </w:rPr>
            <w:delText xml:space="preserve"> ve</w:delText>
          </w:r>
        </w:del>
      </w:ins>
      <w:ins w:id="91" w:author="Rebecca Tisdale" w:date="2018-04-23T20:54:00Z">
        <w:del w:id="92" w:author="Ouyang, David" w:date="2018-05-18T12:11:00Z">
          <w:r w:rsidR="00F651BA" w:rsidDel="00631020">
            <w:rPr>
              <w:color w:val="000000"/>
            </w:rPr>
            <w:delText>r</w:delText>
          </w:r>
        </w:del>
      </w:ins>
      <w:ins w:id="93" w:author="David Ouyang" w:date="2018-04-22T11:15:00Z">
        <w:del w:id="94" w:author="Ouyang, David" w:date="2018-05-18T12:11:00Z">
          <w:r w:rsidR="00263C66" w:rsidDel="00631020">
            <w:rPr>
              <w:color w:val="000000"/>
            </w:rPr>
            <w:delText>nacular</w:delText>
          </w:r>
        </w:del>
      </w:ins>
      <w:del w:id="95" w:author="Ouyang, David" w:date="2018-05-18T12:11:00Z">
        <w:r w:rsidR="00FE48A5" w:rsidRPr="00E07D86" w:rsidDel="00631020">
          <w:rPr>
            <w:color w:val="000000"/>
          </w:rPr>
          <w:delText xml:space="preserve"> patterns with name and medication </w:delText>
        </w:r>
      </w:del>
      <w:ins w:id="96" w:author="David Ouyang" w:date="2018-04-22T11:15:00Z">
        <w:del w:id="97" w:author="Ouyang, David" w:date="2018-05-18T12:11:00Z">
          <w:r w:rsidR="00263C66" w:rsidDel="00631020">
            <w:rPr>
              <w:color w:val="000000"/>
            </w:rPr>
            <w:delText xml:space="preserve">provider </w:delText>
          </w:r>
        </w:del>
      </w:ins>
      <w:del w:id="98" w:author="Ouyang, David" w:date="2018-05-18T12:11:00Z">
        <w:r w:rsidR="00FE48A5" w:rsidRPr="00E07D86" w:rsidDel="00631020">
          <w:rPr>
            <w:color w:val="000000"/>
          </w:rPr>
          <w:delText>characteristics</w:delText>
        </w:r>
      </w:del>
      <w:ins w:id="99" w:author="David Ouyang" w:date="2018-04-24T21:25:00Z">
        <w:del w:id="100" w:author="Ouyang, David" w:date="2018-05-18T12:11:00Z">
          <w:r w:rsidR="000C6412" w:rsidDel="00631020">
            <w:rPr>
              <w:color w:val="000000"/>
            </w:rPr>
            <w:delText>occupation</w:delText>
          </w:r>
          <w:r w:rsidR="000C6412" w:rsidRPr="00E07D86" w:rsidDel="00631020">
            <w:rPr>
              <w:color w:val="000000"/>
            </w:rPr>
            <w:delText xml:space="preserve"> characteristics</w:delText>
          </w:r>
        </w:del>
      </w:ins>
      <w:del w:id="101" w:author="Ouyang, David" w:date="2018-05-18T12:11:00Z">
        <w:r w:rsidR="00FE48A5" w:rsidRPr="00E07D86" w:rsidDel="00631020">
          <w:rPr>
            <w:color w:val="000000"/>
          </w:rPr>
          <w:delText>.</w:delText>
        </w:r>
      </w:del>
    </w:p>
    <w:p w:rsidR="00483DEF" w:rsidRPr="00E07D86" w:rsidRDefault="00483DEF" w:rsidP="00483DEF">
      <w:pPr>
        <w:pStyle w:val="NormalWeb"/>
        <w:spacing w:before="0" w:beforeAutospacing="0" w:after="160" w:afterAutospacing="0"/>
        <w:rPr>
          <w:b/>
        </w:rPr>
      </w:pPr>
      <w:r w:rsidRPr="00E07D86">
        <w:rPr>
          <w:b/>
          <w:color w:val="000000"/>
        </w:rPr>
        <w:t>Methods:</w:t>
      </w:r>
    </w:p>
    <w:p w:rsidR="00483DEF" w:rsidDel="007F2F56" w:rsidRDefault="00631020" w:rsidP="00483DEF">
      <w:pPr>
        <w:pStyle w:val="NormalWeb"/>
        <w:spacing w:before="0" w:beforeAutospacing="0" w:after="200" w:afterAutospacing="0"/>
        <w:rPr>
          <w:del w:id="102" w:author="David Ouyang" w:date="2018-04-21T12:01:00Z"/>
          <w:color w:val="000000"/>
        </w:rPr>
      </w:pPr>
      <w:ins w:id="103" w:author="Ouyang, David" w:date="2018-05-18T12:08:00Z">
        <w:del w:id="104" w:author="David Ouyang" w:date="2018-05-20T15:56:00Z">
          <w:r w:rsidRPr="00E07D86" w:rsidDel="0017270C">
            <w:rPr>
              <w:color w:val="000000"/>
            </w:rPr>
            <w:delText xml:space="preserve">Text paging behaviors provide a reflection of real-world provider-to-provider communication outside of formal documentation. </w:delText>
          </w:r>
        </w:del>
      </w:ins>
      <w:r w:rsidR="00AC3CDF" w:rsidRPr="00E07D86">
        <w:rPr>
          <w:color w:val="000000"/>
        </w:rPr>
        <w:t>W</w:t>
      </w:r>
      <w:r w:rsidR="00483DEF" w:rsidRPr="00E07D86">
        <w:rPr>
          <w:color w:val="000000"/>
        </w:rPr>
        <w:t xml:space="preserve">e analyzed 1,048,576 text pages to </w:t>
      </w:r>
      <w:proofErr w:type="spellStart"/>
      <w:r w:rsidR="00483DEF" w:rsidRPr="00E07D86">
        <w:rPr>
          <w:color w:val="000000"/>
        </w:rPr>
        <w:t>housestaff</w:t>
      </w:r>
      <w:proofErr w:type="spellEnd"/>
      <w:r w:rsidR="00483DEF" w:rsidRPr="00E07D86">
        <w:rPr>
          <w:color w:val="000000"/>
        </w:rPr>
        <w:t xml:space="preserve"> between June 1, 2013 and April 24, 2017 at </w:t>
      </w:r>
      <w:del w:id="105" w:author="Ouyang, David" w:date="2018-04-24T10:37:00Z">
        <w:r w:rsidR="00483DEF" w:rsidRPr="00E07D86" w:rsidDel="00F05E61">
          <w:rPr>
            <w:color w:val="000000"/>
          </w:rPr>
          <w:delText>a</w:delText>
        </w:r>
      </w:del>
      <w:ins w:id="106" w:author="Ouyang, David" w:date="2018-04-24T10:37:00Z">
        <w:del w:id="107" w:author="David Ouyang" w:date="2018-04-24T21:25:00Z">
          <w:r w:rsidR="00F05E61" w:rsidRPr="00E07D86" w:rsidDel="000C6412">
            <w:rPr>
              <w:color w:val="000000"/>
            </w:rPr>
            <w:delText>an</w:delText>
          </w:r>
        </w:del>
      </w:ins>
      <w:del w:id="108" w:author="David Ouyang" w:date="2018-04-21T12:56:00Z">
        <w:r w:rsidR="00483DEF" w:rsidRPr="00E07D86" w:rsidDel="00310584">
          <w:rPr>
            <w:color w:val="000000"/>
          </w:rPr>
          <w:delText xml:space="preserve">large </w:delText>
        </w:r>
      </w:del>
      <w:del w:id="109" w:author="David Ouyang" w:date="2018-04-24T21:25:00Z">
        <w:r w:rsidR="00483DEF" w:rsidRPr="00E07D86" w:rsidDel="000C6412">
          <w:rPr>
            <w:color w:val="000000"/>
          </w:rPr>
          <w:delText>academic</w:delText>
        </w:r>
      </w:del>
      <w:ins w:id="110" w:author="David Ouyang" w:date="2018-04-24T21:25:00Z">
        <w:r w:rsidR="000C6412" w:rsidRPr="00E07D86">
          <w:rPr>
            <w:color w:val="000000"/>
          </w:rPr>
          <w:t>an academic</w:t>
        </w:r>
      </w:ins>
      <w:r w:rsidR="00483DEF" w:rsidRPr="00E07D86">
        <w:rPr>
          <w:color w:val="000000"/>
        </w:rPr>
        <w:t xml:space="preserve"> university hospital</w:t>
      </w:r>
      <w:ins w:id="111" w:author="Ouyang, David" w:date="2018-05-18T12:07:00Z">
        <w:del w:id="112" w:author="David Ouyang" w:date="2018-05-20T09:51:00Z">
          <w:r w:rsidR="00B108CE" w:rsidDel="00CE4377">
            <w:rPr>
              <w:color w:val="000000"/>
              <w:vertAlign w:val="superscript"/>
            </w:rPr>
            <w:delText>3</w:delText>
          </w:r>
        </w:del>
      </w:ins>
      <w:r w:rsidR="00483DEF" w:rsidRPr="00E07D86">
        <w:rPr>
          <w:color w:val="000000"/>
        </w:rPr>
        <w:t>. Mentions of</w:t>
      </w:r>
      <w:ins w:id="113" w:author="David Ouyang" w:date="2018-05-20T09:51:00Z">
        <w:r w:rsidR="00CE4377">
          <w:rPr>
            <w:color w:val="000000"/>
          </w:rPr>
          <w:t xml:space="preserve"> </w:t>
        </w:r>
      </w:ins>
      <w:ins w:id="114" w:author="David Ouyang" w:date="2018-04-24T21:24:00Z">
        <w:r w:rsidR="000C6412">
          <w:rPr>
            <w:color w:val="000000"/>
          </w:rPr>
          <w:t>the most</w:t>
        </w:r>
      </w:ins>
      <w:ins w:id="115" w:author="David Ouyang" w:date="2018-05-20T09:51:00Z">
        <w:r w:rsidR="00CE4377">
          <w:rPr>
            <w:color w:val="000000"/>
          </w:rPr>
          <w:t xml:space="preserve"> </w:t>
        </w:r>
      </w:ins>
      <w:ins w:id="116" w:author="David Ouyang" w:date="2018-04-21T12:50:00Z">
        <w:r w:rsidR="00000281" w:rsidRPr="00E07D86">
          <w:rPr>
            <w:color w:val="000000"/>
          </w:rPr>
          <w:t xml:space="preserve">frequently used </w:t>
        </w:r>
      </w:ins>
      <w:r w:rsidR="00483DEF" w:rsidRPr="00E07D86">
        <w:rPr>
          <w:color w:val="000000"/>
        </w:rPr>
        <w:t xml:space="preserve">medications </w:t>
      </w:r>
      <w:del w:id="117" w:author="David Ouyang" w:date="2018-04-21T12:50:00Z">
        <w:r w:rsidR="00D4572D" w:rsidRPr="00E07D86" w:rsidDel="00000281">
          <w:rPr>
            <w:color w:val="000000"/>
          </w:rPr>
          <w:delText xml:space="preserve">frequently used </w:delText>
        </w:r>
      </w:del>
      <w:r w:rsidR="00D4572D" w:rsidRPr="00E07D86">
        <w:rPr>
          <w:color w:val="000000"/>
        </w:rPr>
        <w:t xml:space="preserve">in cardiology </w:t>
      </w:r>
      <w:r w:rsidR="00483DEF" w:rsidRPr="00E07D86">
        <w:rPr>
          <w:color w:val="000000"/>
        </w:rPr>
        <w:t xml:space="preserve">were identified and tallied. When explicitly mentioned in the body of the text page, the </w:t>
      </w:r>
      <w:r w:rsidR="00190B95" w:rsidRPr="00E07D86">
        <w:rPr>
          <w:color w:val="000000"/>
        </w:rPr>
        <w:t>profession</w:t>
      </w:r>
      <w:r w:rsidR="00483DEF" w:rsidRPr="00E07D86">
        <w:rPr>
          <w:color w:val="000000"/>
        </w:rPr>
        <w:t xml:space="preserve"> of the sender was established</w:t>
      </w:r>
      <w:r w:rsidR="00D5279E" w:rsidRPr="00E07D86">
        <w:rPr>
          <w:color w:val="000000"/>
        </w:rPr>
        <w:t xml:space="preserve">. </w:t>
      </w:r>
      <w:del w:id="118" w:author="David Ouyang" w:date="2018-04-21T12:50:00Z">
        <w:r w:rsidR="00FE48A5" w:rsidRPr="00E07D86" w:rsidDel="00000281">
          <w:rPr>
            <w:color w:val="000000"/>
          </w:rPr>
          <w:delText xml:space="preserve">Estimated daily cost and drug approval date were extracted from datasets from the Food and Drug Administration and </w:delText>
        </w:r>
        <w:r w:rsidR="00497E5A" w:rsidRPr="00E07D86" w:rsidDel="00000281">
          <w:rPr>
            <w:color w:val="000000"/>
          </w:rPr>
          <w:delText>publicly</w:delText>
        </w:r>
        <w:r w:rsidR="00FE48A5" w:rsidRPr="00E07D86" w:rsidDel="00000281">
          <w:rPr>
            <w:color w:val="000000"/>
          </w:rPr>
          <w:delText xml:space="preserve"> available databases</w:delText>
        </w:r>
        <w:r w:rsidR="00B41A3C" w:rsidRPr="00E07D86" w:rsidDel="00000281">
          <w:rPr>
            <w:color w:val="000000"/>
            <w:vertAlign w:val="superscript"/>
          </w:rPr>
          <w:delText>5-6</w:delText>
        </w:r>
        <w:r w:rsidR="00FE48A5" w:rsidRPr="00E07D86" w:rsidDel="00000281">
          <w:rPr>
            <w:color w:val="000000"/>
          </w:rPr>
          <w:delText xml:space="preserve">. </w:delText>
        </w:r>
      </w:del>
      <w:del w:id="119" w:author="David Ouyang" w:date="2018-04-21T12:57:00Z">
        <w:r w:rsidR="000A52E1" w:rsidRPr="00E07D86" w:rsidDel="00310584">
          <w:rPr>
            <w:color w:val="000000"/>
          </w:rPr>
          <w:delText>Text pages were algorithmic</w:delText>
        </w:r>
        <w:r w:rsidR="004C649B" w:rsidRPr="00E07D86" w:rsidDel="00310584">
          <w:rPr>
            <w:color w:val="000000"/>
          </w:rPr>
          <w:delText>ally processed using Python and</w:delText>
        </w:r>
      </w:del>
      <w:del w:id="120" w:author="David Ouyang" w:date="2018-04-21T12:56:00Z">
        <w:r w:rsidR="00D5279E" w:rsidRPr="00E07D86" w:rsidDel="00310584">
          <w:rPr>
            <w:color w:val="000000"/>
          </w:rPr>
          <w:delText xml:space="preserve">multivariate </w:delText>
        </w:r>
      </w:del>
      <w:del w:id="121" w:author="David Ouyang" w:date="2018-04-21T12:57:00Z">
        <w:r w:rsidR="00D5279E" w:rsidRPr="00E07D86" w:rsidDel="00310584">
          <w:rPr>
            <w:color w:val="000000"/>
          </w:rPr>
          <w:delText>analysis was</w:delText>
        </w:r>
        <w:r w:rsidR="000A52E1" w:rsidRPr="00E07D86" w:rsidDel="00310584">
          <w:rPr>
            <w:color w:val="000000"/>
          </w:rPr>
          <w:delText xml:space="preserve"> performed in R. </w:delText>
        </w:r>
      </w:del>
      <w:r w:rsidR="009A76AD">
        <w:rPr>
          <w:color w:val="000000"/>
        </w:rPr>
        <w:t xml:space="preserve">Common </w:t>
      </w:r>
      <w:del w:id="122" w:author="David Ouyang" w:date="2018-04-21T12:24:00Z">
        <w:r w:rsidR="009A76AD" w:rsidDel="00D06BF2">
          <w:rPr>
            <w:color w:val="000000"/>
          </w:rPr>
          <w:delText xml:space="preserve">misspellings </w:delText>
        </w:r>
      </w:del>
      <w:ins w:id="123" w:author="David Ouyang" w:date="2018-04-21T12:24:00Z">
        <w:r w:rsidR="00D06BF2">
          <w:rPr>
            <w:color w:val="000000"/>
          </w:rPr>
          <w:t xml:space="preserve">misspellings and alternative spellings </w:t>
        </w:r>
      </w:ins>
      <w:r w:rsidR="009A76AD">
        <w:rPr>
          <w:color w:val="000000"/>
        </w:rPr>
        <w:t>were identified by regular expression</w:t>
      </w:r>
      <w:ins w:id="124" w:author="David Ouyang" w:date="2018-04-21T12:24:00Z">
        <w:r w:rsidR="00D06BF2">
          <w:rPr>
            <w:color w:val="000000"/>
          </w:rPr>
          <w:t xml:space="preserve"> and </w:t>
        </w:r>
        <w:del w:id="125" w:author="Rebecca Tisdale" w:date="2018-04-23T20:55:00Z">
          <w:r w:rsidR="00D06BF2" w:rsidDel="00C65220">
            <w:rPr>
              <w:color w:val="000000"/>
            </w:rPr>
            <w:delText xml:space="preserve">also </w:delText>
          </w:r>
        </w:del>
        <w:r w:rsidR="00D06BF2">
          <w:rPr>
            <w:color w:val="000000"/>
          </w:rPr>
          <w:t>included in the analysis</w:t>
        </w:r>
      </w:ins>
      <w:r w:rsidR="009A76AD">
        <w:rPr>
          <w:color w:val="000000"/>
        </w:rPr>
        <w:t xml:space="preserve">. </w:t>
      </w:r>
      <w:ins w:id="126" w:author="Ouyang, David" w:date="2018-05-18T12:17:00Z">
        <w:r>
          <w:rPr>
            <w:color w:val="000000"/>
          </w:rPr>
          <w:t xml:space="preserve">Average wholesale price of medications were pulled from Micromedex’s RED BOOK online. </w:t>
        </w:r>
      </w:ins>
      <w:ins w:id="127" w:author="David Ouyang" w:date="2018-04-21T12:57:00Z">
        <w:r w:rsidR="00310584" w:rsidRPr="00E07D86">
          <w:rPr>
            <w:color w:val="000000"/>
          </w:rPr>
          <w:t xml:space="preserve">Text pages were algorithmically processed using Python </w:t>
        </w:r>
      </w:ins>
      <w:ins w:id="128" w:author="David Ouyang" w:date="2018-04-24T21:24:00Z">
        <w:r w:rsidR="000C6412" w:rsidRPr="00E07D86">
          <w:rPr>
            <w:color w:val="000000"/>
          </w:rPr>
          <w:t>and analysis</w:t>
        </w:r>
      </w:ins>
      <w:ins w:id="129" w:author="David Ouyang" w:date="2018-04-21T12:57:00Z">
        <w:r w:rsidR="00310584" w:rsidRPr="00E07D86">
          <w:rPr>
            <w:color w:val="000000"/>
          </w:rPr>
          <w:t xml:space="preserve"> was performed in </w:t>
        </w:r>
      </w:ins>
      <w:del w:id="130" w:author="David Ouyang" w:date="2018-04-21T11:24:00Z">
        <w:r w:rsidR="00AC3CDF" w:rsidRPr="00E07D86" w:rsidDel="00F56772">
          <w:rPr>
            <w:color w:val="000000"/>
          </w:rPr>
          <w:delText>This study was approved by the Stanford University IRB.</w:delText>
        </w:r>
        <w:r w:rsidR="00497E5A" w:rsidRPr="00E07D86" w:rsidDel="00F56772">
          <w:rPr>
            <w:color w:val="000000"/>
          </w:rPr>
          <w:delText xml:space="preserve"> Figure was created using R and ggplot2. </w:delText>
        </w:r>
      </w:del>
    </w:p>
    <w:p w:rsidR="00F56772" w:rsidDel="00F56772" w:rsidRDefault="00F56772" w:rsidP="00483DEF">
      <w:pPr>
        <w:pStyle w:val="NormalWeb"/>
        <w:spacing w:before="0" w:beforeAutospacing="0" w:after="200" w:afterAutospacing="0"/>
        <w:rPr>
          <w:del w:id="131" w:author="David Ouyang" w:date="2018-04-21T11:24:00Z"/>
          <w:color w:val="000000"/>
        </w:rPr>
      </w:pPr>
    </w:p>
    <w:p w:rsidR="00F56772" w:rsidRDefault="00F56772" w:rsidP="00F56772">
      <w:pPr>
        <w:pStyle w:val="NormalWeb"/>
        <w:spacing w:before="0" w:beforeAutospacing="0" w:after="200" w:afterAutospacing="0"/>
        <w:rPr>
          <w:ins w:id="132" w:author="David Ouyang" w:date="2018-04-21T11:24:00Z"/>
          <w:color w:val="000000"/>
          <w:shd w:val="clear" w:color="auto" w:fill="FFFFFF"/>
        </w:rPr>
      </w:pPr>
      <w:proofErr w:type="gramStart"/>
      <w:ins w:id="133" w:author="David Ouyang" w:date="2018-04-21T11:24:00Z">
        <w:r w:rsidRPr="00F56772">
          <w:rPr>
            <w:color w:val="000000"/>
          </w:rPr>
          <w:t xml:space="preserve">R </w:t>
        </w:r>
        <w:r w:rsidRPr="00F56772">
          <w:rPr>
            <w:color w:val="000000"/>
            <w:shd w:val="clear" w:color="auto" w:fill="FFFFFF"/>
          </w:rPr>
          <w:t xml:space="preserve">and the </w:t>
        </w:r>
        <w:r>
          <w:rPr>
            <w:color w:val="000000"/>
            <w:shd w:val="clear" w:color="auto" w:fill="FFFFFF"/>
          </w:rPr>
          <w:t xml:space="preserve">packages ggplot2, </w:t>
        </w:r>
        <w:proofErr w:type="spellStart"/>
        <w:r>
          <w:rPr>
            <w:color w:val="000000"/>
            <w:shd w:val="clear" w:color="auto" w:fill="FFFFFF"/>
          </w:rPr>
          <w:t>ggthemes</w:t>
        </w:r>
        <w:proofErr w:type="spellEnd"/>
        <w:r>
          <w:rPr>
            <w:color w:val="000000"/>
            <w:shd w:val="clear" w:color="auto" w:fill="FFFFFF"/>
          </w:rPr>
          <w:t xml:space="preserve">, scales, and </w:t>
        </w:r>
        <w:proofErr w:type="spellStart"/>
        <w:r>
          <w:rPr>
            <w:color w:val="000000"/>
            <w:shd w:val="clear" w:color="auto" w:fill="FFFFFF"/>
          </w:rPr>
          <w:t>plyr</w:t>
        </w:r>
        <w:proofErr w:type="spellEnd"/>
        <w:r>
          <w:rPr>
            <w:color w:val="000000"/>
            <w:shd w:val="clear" w:color="auto" w:fill="FFFFFF"/>
          </w:rPr>
          <w:t>.</w:t>
        </w:r>
        <w:proofErr w:type="gramEnd"/>
        <w:r>
          <w:rPr>
            <w:color w:val="000000"/>
            <w:shd w:val="clear" w:color="auto" w:fill="FFFFFF"/>
          </w:rPr>
          <w:t xml:space="preserve"> Complete code for the data visualization is available at </w:t>
        </w:r>
        <w:r w:rsidRPr="00F56772">
          <w:rPr>
            <w:color w:val="000000"/>
            <w:shd w:val="clear" w:color="auto" w:fill="FFFFFF"/>
          </w:rPr>
          <w:t>https://github.com/douyang/PagingDataAnalysis</w:t>
        </w:r>
        <w:r>
          <w:rPr>
            <w:color w:val="000000"/>
            <w:shd w:val="clear" w:color="auto" w:fill="FFFFFF"/>
          </w:rPr>
          <w:t xml:space="preserve">. </w:t>
        </w:r>
      </w:ins>
    </w:p>
    <w:p w:rsidR="00F56772" w:rsidRPr="00E07D86" w:rsidDel="00310584" w:rsidRDefault="00F56772" w:rsidP="00483DEF">
      <w:pPr>
        <w:pStyle w:val="NormalWeb"/>
        <w:spacing w:before="0" w:beforeAutospacing="0" w:after="200" w:afterAutospacing="0"/>
        <w:rPr>
          <w:del w:id="134" w:author="David Ouyang" w:date="2018-04-21T12:54:00Z"/>
        </w:rPr>
      </w:pPr>
    </w:p>
    <w:p w:rsidR="00483DEF" w:rsidRPr="00E07D86" w:rsidRDefault="00483DEF" w:rsidP="00483DEF">
      <w:pPr>
        <w:pStyle w:val="NormalWeb"/>
        <w:spacing w:before="0" w:beforeAutospacing="0" w:after="160" w:afterAutospacing="0"/>
        <w:rPr>
          <w:b/>
        </w:rPr>
      </w:pPr>
      <w:r w:rsidRPr="00E07D86">
        <w:rPr>
          <w:b/>
          <w:color w:val="000000"/>
        </w:rPr>
        <w:t>Results</w:t>
      </w:r>
      <w:ins w:id="135" w:author="David Ouyang" w:date="2018-04-21T12:22:00Z">
        <w:r w:rsidR="00D06BF2">
          <w:rPr>
            <w:b/>
            <w:color w:val="000000"/>
          </w:rPr>
          <w:t xml:space="preserve"> and Data Visualization</w:t>
        </w:r>
      </w:ins>
      <w:r w:rsidRPr="00E07D86">
        <w:rPr>
          <w:b/>
          <w:color w:val="000000"/>
        </w:rPr>
        <w:t>:</w:t>
      </w:r>
    </w:p>
    <w:p w:rsidR="00483DEF" w:rsidRDefault="00483DEF" w:rsidP="006675A5">
      <w:pPr>
        <w:pStyle w:val="NormalWeb"/>
        <w:spacing w:before="0" w:beforeAutospacing="0" w:after="160" w:afterAutospacing="0"/>
        <w:rPr>
          <w:ins w:id="136" w:author="David Ouyang" w:date="2018-04-21T12:02:00Z"/>
          <w:color w:val="000000"/>
        </w:rPr>
      </w:pPr>
      <w:r w:rsidRPr="00E07D86">
        <w:rPr>
          <w:color w:val="000000"/>
        </w:rPr>
        <w:t>We identified 102,243 pages regarding medications, of which 34,489</w:t>
      </w:r>
      <w:r w:rsidR="00650A5D" w:rsidRPr="00E07D86">
        <w:rPr>
          <w:color w:val="000000"/>
        </w:rPr>
        <w:t xml:space="preserve"> (33.7%)</w:t>
      </w:r>
      <w:r w:rsidRPr="00E07D86">
        <w:rPr>
          <w:color w:val="000000"/>
        </w:rPr>
        <w:t xml:space="preserve"> pages were from nurses and 20,446</w:t>
      </w:r>
      <w:r w:rsidR="00650A5D" w:rsidRPr="00E07D86">
        <w:rPr>
          <w:color w:val="000000"/>
        </w:rPr>
        <w:t xml:space="preserve"> (20.0%)</w:t>
      </w:r>
      <w:r w:rsidRPr="00E07D86">
        <w:rPr>
          <w:color w:val="000000"/>
        </w:rPr>
        <w:t xml:space="preserve"> pages </w:t>
      </w:r>
      <w:r w:rsidR="00650A5D" w:rsidRPr="00E07D86">
        <w:rPr>
          <w:color w:val="000000"/>
        </w:rPr>
        <w:t>were</w:t>
      </w:r>
      <w:r w:rsidRPr="00E07D86">
        <w:rPr>
          <w:color w:val="000000"/>
        </w:rPr>
        <w:t xml:space="preserve"> from pharmacists. </w:t>
      </w:r>
      <w:r w:rsidR="00BF2182" w:rsidRPr="00E07D86">
        <w:rPr>
          <w:color w:val="000000"/>
        </w:rPr>
        <w:t>Forty-</w:t>
      </w:r>
      <w:r w:rsidR="00D17F91" w:rsidRPr="00E07D86">
        <w:rPr>
          <w:color w:val="000000"/>
        </w:rPr>
        <w:t>seven</w:t>
      </w:r>
      <w:r w:rsidR="00D4572D" w:rsidRPr="00E07D86">
        <w:rPr>
          <w:color w:val="000000"/>
        </w:rPr>
        <w:t xml:space="preserve"> commonly used cardiac</w:t>
      </w:r>
      <w:r w:rsidRPr="00E07D86">
        <w:rPr>
          <w:color w:val="000000"/>
        </w:rPr>
        <w:t xml:space="preserve"> medications were mentioned </w:t>
      </w:r>
      <w:r w:rsidR="001345CE" w:rsidRPr="00E07D86">
        <w:rPr>
          <w:color w:val="000000"/>
        </w:rPr>
        <w:t>a total of 26,</w:t>
      </w:r>
      <w:r w:rsidR="00D17F91" w:rsidRPr="00E07D86">
        <w:rPr>
          <w:color w:val="000000"/>
        </w:rPr>
        <w:t>4</w:t>
      </w:r>
      <w:r w:rsidR="001345CE" w:rsidRPr="00E07D86">
        <w:rPr>
          <w:color w:val="000000"/>
        </w:rPr>
        <w:t xml:space="preserve">63 times. </w:t>
      </w:r>
      <w:del w:id="137" w:author="David Ouyang" w:date="2018-04-21T12:22:00Z">
        <w:r w:rsidR="001345CE" w:rsidRPr="00E07D86" w:rsidDel="00D06BF2">
          <w:rPr>
            <w:color w:val="000000"/>
          </w:rPr>
          <w:delText xml:space="preserve">There was significant variation in the preferential use of brand names vs. generic names (Figure 1). </w:delText>
        </w:r>
      </w:del>
      <w:r w:rsidRPr="00E07D86">
        <w:rPr>
          <w:color w:val="000000"/>
        </w:rPr>
        <w:t xml:space="preserve">The most common classes of medications were </w:t>
      </w:r>
      <w:r w:rsidR="001345CE" w:rsidRPr="00E07D86">
        <w:rPr>
          <w:color w:val="000000"/>
        </w:rPr>
        <w:t>anti-</w:t>
      </w:r>
      <w:proofErr w:type="spellStart"/>
      <w:r w:rsidR="001345CE" w:rsidRPr="00E07D86">
        <w:rPr>
          <w:color w:val="000000"/>
        </w:rPr>
        <w:t>arrhythmics</w:t>
      </w:r>
      <w:proofErr w:type="spellEnd"/>
      <w:r w:rsidRPr="00E07D86">
        <w:rPr>
          <w:color w:val="000000"/>
        </w:rPr>
        <w:t xml:space="preserve"> (1</w:t>
      </w:r>
      <w:r w:rsidR="001345CE" w:rsidRPr="00E07D86">
        <w:rPr>
          <w:color w:val="000000"/>
        </w:rPr>
        <w:t>4</w:t>
      </w:r>
      <w:r w:rsidRPr="00E07D86">
        <w:rPr>
          <w:color w:val="000000"/>
        </w:rPr>
        <w:t>.</w:t>
      </w:r>
      <w:r w:rsidR="001345CE" w:rsidRPr="00E07D86">
        <w:rPr>
          <w:color w:val="000000"/>
        </w:rPr>
        <w:t>6</w:t>
      </w:r>
      <w:r w:rsidRPr="00E07D86">
        <w:rPr>
          <w:color w:val="000000"/>
        </w:rPr>
        <w:t xml:space="preserve">%), </w:t>
      </w:r>
      <w:r w:rsidR="001345CE" w:rsidRPr="00E07D86">
        <w:rPr>
          <w:color w:val="000000"/>
        </w:rPr>
        <w:t>angiotensin-converting-enzyme inhibitors</w:t>
      </w:r>
      <w:r w:rsidRPr="00E07D86">
        <w:rPr>
          <w:color w:val="000000"/>
        </w:rPr>
        <w:t xml:space="preserve"> (1</w:t>
      </w:r>
      <w:r w:rsidR="001345CE" w:rsidRPr="00E07D86">
        <w:rPr>
          <w:color w:val="000000"/>
        </w:rPr>
        <w:t>4.6</w:t>
      </w:r>
      <w:r w:rsidRPr="00E07D86">
        <w:rPr>
          <w:color w:val="000000"/>
        </w:rPr>
        <w:t xml:space="preserve">%), and </w:t>
      </w:r>
      <w:r w:rsidR="00D17F91" w:rsidRPr="00E07D86">
        <w:rPr>
          <w:color w:val="000000"/>
        </w:rPr>
        <w:t>beta</w:t>
      </w:r>
      <w:r w:rsidR="001345CE" w:rsidRPr="00E07D86">
        <w:rPr>
          <w:color w:val="000000"/>
        </w:rPr>
        <w:t xml:space="preserve"> blockers</w:t>
      </w:r>
      <w:r w:rsidRPr="00E07D86">
        <w:rPr>
          <w:color w:val="000000"/>
        </w:rPr>
        <w:t xml:space="preserve"> (1</w:t>
      </w:r>
      <w:r w:rsidR="001345CE" w:rsidRPr="00E07D86">
        <w:rPr>
          <w:color w:val="000000"/>
        </w:rPr>
        <w:t>2</w:t>
      </w:r>
      <w:r w:rsidRPr="00E07D86">
        <w:rPr>
          <w:color w:val="000000"/>
        </w:rPr>
        <w:t>.</w:t>
      </w:r>
      <w:r w:rsidR="001345CE" w:rsidRPr="00E07D86">
        <w:rPr>
          <w:color w:val="000000"/>
        </w:rPr>
        <w:t>5</w:t>
      </w:r>
      <w:r w:rsidRPr="00E07D86">
        <w:rPr>
          <w:color w:val="000000"/>
        </w:rPr>
        <w:t xml:space="preserve">%). </w:t>
      </w:r>
      <w:moveFromRangeStart w:id="138" w:author="David Ouyang" w:date="2018-04-21T12:22:00Z" w:name="move512076687"/>
      <w:moveFrom w:id="139" w:author="David Ouyang" w:date="2018-04-21T12:22:00Z">
        <w:r w:rsidRPr="00E07D86" w:rsidDel="00D06BF2">
          <w:rPr>
            <w:color w:val="000000"/>
          </w:rPr>
          <w:t xml:space="preserve">Nurses were more likely to use </w:t>
        </w:r>
        <w:r w:rsidR="00CC1D37" w:rsidRPr="00E07D86" w:rsidDel="00D06BF2">
          <w:rPr>
            <w:color w:val="000000"/>
          </w:rPr>
          <w:t>trade</w:t>
        </w:r>
        <w:r w:rsidR="00AC3CDF" w:rsidRPr="00E07D86" w:rsidDel="00D06BF2">
          <w:rPr>
            <w:color w:val="000000"/>
          </w:rPr>
          <w:t xml:space="preserve"> names than pharmacists (</w:t>
        </w:r>
        <w:r w:rsidR="00BF2182" w:rsidRPr="00E07D86" w:rsidDel="00D06BF2">
          <w:rPr>
            <w:color w:val="000000"/>
          </w:rPr>
          <w:t>p = 0.02</w:t>
        </w:r>
        <w:r w:rsidRPr="00E07D86" w:rsidDel="00D06BF2">
          <w:rPr>
            <w:color w:val="000000"/>
          </w:rPr>
          <w:t>)</w:t>
        </w:r>
        <w:r w:rsidR="00CC1D37" w:rsidRPr="00E07D86" w:rsidDel="00D06BF2">
          <w:rPr>
            <w:color w:val="000000"/>
          </w:rPr>
          <w:t xml:space="preserve">. </w:t>
        </w:r>
      </w:moveFrom>
      <w:moveFromRangeEnd w:id="138"/>
      <w:ins w:id="140" w:author="David Ouyang" w:date="2018-04-21T12:22:00Z">
        <w:r w:rsidR="00D06BF2" w:rsidRPr="00E07D86">
          <w:rPr>
            <w:color w:val="000000"/>
          </w:rPr>
          <w:t xml:space="preserve">There was significant variation in the </w:t>
        </w:r>
        <w:del w:id="141" w:author="Ouyang, David" w:date="2018-05-18T12:15:00Z">
          <w:r w:rsidR="00D06BF2" w:rsidRPr="00E07D86" w:rsidDel="00631020">
            <w:rPr>
              <w:color w:val="000000"/>
            </w:rPr>
            <w:delText xml:space="preserve">preferential </w:delText>
          </w:r>
        </w:del>
        <w:r w:rsidR="00D06BF2" w:rsidRPr="00E07D86">
          <w:rPr>
            <w:color w:val="000000"/>
          </w:rPr>
          <w:t xml:space="preserve">use of </w:t>
        </w:r>
        <w:del w:id="142" w:author="Ouyang, David" w:date="2018-05-18T12:18:00Z">
          <w:r w:rsidR="00D06BF2" w:rsidRPr="00E07D86" w:rsidDel="00DF1BE8">
            <w:rPr>
              <w:color w:val="000000"/>
            </w:rPr>
            <w:delText>brand</w:delText>
          </w:r>
        </w:del>
      </w:ins>
      <w:ins w:id="143" w:author="Ouyang, David" w:date="2018-05-18T12:18:00Z">
        <w:r w:rsidR="00DF1BE8">
          <w:rPr>
            <w:color w:val="000000"/>
          </w:rPr>
          <w:t>trade</w:t>
        </w:r>
      </w:ins>
      <w:ins w:id="144" w:author="David Ouyang" w:date="2018-04-21T12:22:00Z">
        <w:r w:rsidR="00D06BF2" w:rsidRPr="00E07D86">
          <w:rPr>
            <w:color w:val="000000"/>
          </w:rPr>
          <w:t xml:space="preserve"> names vs. generic names</w:t>
        </w:r>
        <w:r w:rsidR="00D06BF2">
          <w:rPr>
            <w:color w:val="000000"/>
          </w:rPr>
          <w:t xml:space="preserve"> (Figure 1). </w:t>
        </w:r>
      </w:ins>
      <w:del w:id="145" w:author="David Ouyang" w:date="2018-04-21T12:21:00Z">
        <w:r w:rsidR="006675A5" w:rsidRPr="00E07D86" w:rsidDel="00D06BF2">
          <w:rPr>
            <w:color w:val="000000"/>
          </w:rPr>
          <w:delText xml:space="preserve">On multivariate analysis, increased use of trade names over generic names was associated with more frequent mentions, recent FDA approval, increased generic cost, and an increased number of syllables in the generic name </w:delText>
        </w:r>
        <w:r w:rsidR="00AF2CA5" w:rsidRPr="00E07D86" w:rsidDel="00D06BF2">
          <w:rPr>
            <w:color w:val="000000"/>
          </w:rPr>
          <w:delText xml:space="preserve">compared to the brand name </w:delText>
        </w:r>
        <w:r w:rsidR="006675A5" w:rsidRPr="00E07D86" w:rsidDel="00D06BF2">
          <w:rPr>
            <w:color w:val="000000"/>
          </w:rPr>
          <w:delText xml:space="preserve">(Table 1). </w:delText>
        </w:r>
        <w:r w:rsidR="00630074" w:rsidRPr="00E07D86" w:rsidDel="00D06BF2">
          <w:rPr>
            <w:color w:val="000000"/>
          </w:rPr>
          <w:delText xml:space="preserve">Being on patent was inversely associated with increased use of trade names. </w:delText>
        </w:r>
        <w:r w:rsidR="006675A5" w:rsidRPr="00E07D86" w:rsidDel="00D06BF2">
          <w:rPr>
            <w:color w:val="000000"/>
          </w:rPr>
          <w:delText>There was no associat</w:delText>
        </w:r>
        <w:r w:rsidR="00B6186F" w:rsidRPr="00E07D86" w:rsidDel="00D06BF2">
          <w:rPr>
            <w:color w:val="000000"/>
          </w:rPr>
          <w:delText>ion</w:delText>
        </w:r>
        <w:r w:rsidR="006675A5" w:rsidRPr="00E07D86" w:rsidDel="00D06BF2">
          <w:rPr>
            <w:color w:val="000000"/>
          </w:rPr>
          <w:delText xml:space="preserve"> with medication class or indication. </w:delText>
        </w:r>
      </w:del>
    </w:p>
    <w:p w:rsidR="00631020" w:rsidRDefault="007F2F56" w:rsidP="00D614DD">
      <w:pPr>
        <w:pStyle w:val="NormalWeb"/>
        <w:spacing w:before="0" w:beforeAutospacing="0" w:after="160" w:afterAutospacing="0"/>
        <w:rPr>
          <w:ins w:id="146" w:author="Ouyang, David" w:date="2018-05-18T12:18:00Z"/>
          <w:color w:val="000000"/>
        </w:rPr>
      </w:pPr>
      <w:ins w:id="147" w:author="David Ouyang" w:date="2018-04-21T12:03:00Z">
        <w:r>
          <w:rPr>
            <w:color w:val="000000"/>
          </w:rPr>
          <w:t xml:space="preserve">We created a </w:t>
        </w:r>
        <w:del w:id="148" w:author="Ouyang, David" w:date="2018-05-18T12:15:00Z">
          <w:r w:rsidDel="00631020">
            <w:rPr>
              <w:color w:val="000000"/>
            </w:rPr>
            <w:delText>two</w:delText>
          </w:r>
        </w:del>
      </w:ins>
      <w:ins w:id="149" w:author="Rebecca Tisdale" w:date="2018-04-23T20:56:00Z">
        <w:del w:id="150" w:author="Ouyang, David" w:date="2018-05-18T12:15:00Z">
          <w:r w:rsidR="00C65220" w:rsidDel="00631020">
            <w:rPr>
              <w:color w:val="000000"/>
            </w:rPr>
            <w:delText>-</w:delText>
          </w:r>
        </w:del>
      </w:ins>
      <w:ins w:id="151" w:author="David Ouyang" w:date="2018-04-21T12:14:00Z">
        <w:del w:id="152" w:author="Ouyang, David" w:date="2018-05-18T12:15:00Z">
          <w:r w:rsidR="00F62583" w:rsidDel="00631020">
            <w:rPr>
              <w:color w:val="000000"/>
            </w:rPr>
            <w:delText>part</w:delText>
          </w:r>
        </w:del>
      </w:ins>
      <w:ins w:id="153" w:author="Ouyang, David" w:date="2018-05-18T12:15:00Z">
        <w:r w:rsidR="00631020">
          <w:rPr>
            <w:color w:val="000000"/>
          </w:rPr>
          <w:t>five-part</w:t>
        </w:r>
      </w:ins>
      <w:ins w:id="154" w:author="David Ouyang" w:date="2018-05-20T09:50:00Z">
        <w:r w:rsidR="00CE4377">
          <w:rPr>
            <w:color w:val="000000"/>
          </w:rPr>
          <w:t xml:space="preserve"> </w:t>
        </w:r>
      </w:ins>
      <w:ins w:id="155" w:author="David Ouyang" w:date="2018-04-21T12:14:00Z">
        <w:r w:rsidR="00D614DD">
          <w:rPr>
            <w:color w:val="000000"/>
          </w:rPr>
          <w:t xml:space="preserve">data visualization to </w:t>
        </w:r>
      </w:ins>
      <w:ins w:id="156" w:author="David Ouyang" w:date="2018-04-24T21:24:00Z">
        <w:r w:rsidR="000C6412">
          <w:rPr>
            <w:color w:val="000000"/>
          </w:rPr>
          <w:t>display the</w:t>
        </w:r>
      </w:ins>
      <w:ins w:id="157" w:author="David Ouyang" w:date="2018-04-21T12:14:00Z">
        <w:r w:rsidR="00F62583">
          <w:rPr>
            <w:color w:val="000000"/>
          </w:rPr>
          <w:t xml:space="preserve"> variation in the use of generic and brand names for medications across </w:t>
        </w:r>
        <w:del w:id="158" w:author="Ouyang, David" w:date="2018-05-18T12:15:00Z">
          <w:r w:rsidR="00F62583" w:rsidDel="00631020">
            <w:rPr>
              <w:color w:val="000000"/>
            </w:rPr>
            <w:delText>subspecialties, m</w:delText>
          </w:r>
        </w:del>
      </w:ins>
      <w:ins w:id="159" w:author="David Ouyang" w:date="2018-04-21T12:15:00Z">
        <w:del w:id="160" w:author="Ouyang, David" w:date="2018-05-18T12:15:00Z">
          <w:r w:rsidR="00F62583" w:rsidDel="00631020">
            <w:rPr>
              <w:color w:val="000000"/>
            </w:rPr>
            <w:delText xml:space="preserve">edication classes, </w:delText>
          </w:r>
        </w:del>
        <w:r w:rsidR="00F62583">
          <w:rPr>
            <w:color w:val="000000"/>
          </w:rPr>
          <w:t>provider types</w:t>
        </w:r>
      </w:ins>
      <w:ins w:id="161" w:author="David Ouyang" w:date="2018-05-20T09:51:00Z">
        <w:r w:rsidR="00CE4377">
          <w:rPr>
            <w:color w:val="000000"/>
          </w:rPr>
          <w:t xml:space="preserve"> and its co</w:t>
        </w:r>
      </w:ins>
      <w:ins w:id="162" w:author="David Ouyang" w:date="2018-05-20T09:52:00Z">
        <w:r w:rsidR="00CE4377">
          <w:rPr>
            <w:color w:val="000000"/>
          </w:rPr>
          <w:t xml:space="preserve">rrelation with </w:t>
        </w:r>
      </w:ins>
      <w:ins w:id="163" w:author="Ouyang, David" w:date="2018-05-18T12:15:00Z">
        <w:del w:id="164" w:author="David Ouyang" w:date="2018-05-20T09:51:00Z">
          <w:r w:rsidR="00631020" w:rsidDel="00CE4377">
            <w:rPr>
              <w:color w:val="000000"/>
            </w:rPr>
            <w:delText xml:space="preserve">by </w:delText>
          </w:r>
        </w:del>
      </w:ins>
      <w:ins w:id="165" w:author="Ouyang, David" w:date="2018-05-18T12:16:00Z">
        <w:r w:rsidR="00631020">
          <w:rPr>
            <w:color w:val="000000"/>
          </w:rPr>
          <w:t>average wholesale price</w:t>
        </w:r>
      </w:ins>
      <w:ins w:id="166" w:author="Ouyang, David" w:date="2018-05-18T12:15:00Z">
        <w:r w:rsidR="00631020">
          <w:rPr>
            <w:color w:val="000000"/>
          </w:rPr>
          <w:t xml:space="preserve">, FDA approval date, whether the medication was on patent, </w:t>
        </w:r>
      </w:ins>
      <w:ins w:id="167" w:author="Ouyang, David" w:date="2018-05-18T12:16:00Z">
        <w:r w:rsidR="00631020">
          <w:rPr>
            <w:color w:val="000000"/>
          </w:rPr>
          <w:t xml:space="preserve">difference in the number of syllables between trade name and generic name, </w:t>
        </w:r>
      </w:ins>
      <w:ins w:id="168" w:author="David Ouyang" w:date="2018-04-21T12:15:00Z">
        <w:r w:rsidR="00F62583">
          <w:rPr>
            <w:color w:val="000000"/>
          </w:rPr>
          <w:t>and the frequency of mention</w:t>
        </w:r>
      </w:ins>
      <w:ins w:id="169" w:author="David Ouyang" w:date="2018-04-21T12:23:00Z">
        <w:r w:rsidR="00D06BF2">
          <w:rPr>
            <w:color w:val="000000"/>
          </w:rPr>
          <w:t>.</w:t>
        </w:r>
      </w:ins>
      <w:ins w:id="170" w:author="Ouyang, David" w:date="2018-05-18T12:18:00Z">
        <w:r w:rsidR="001434E6">
          <w:rPr>
            <w:color w:val="000000"/>
          </w:rPr>
          <w:t xml:space="preserve"> </w:t>
        </w:r>
        <w:del w:id="171" w:author="David Ouyang" w:date="2018-05-20T09:52:00Z">
          <w:r w:rsidR="001434E6" w:rsidDel="00CE4377">
            <w:rPr>
              <w:color w:val="000000"/>
            </w:rPr>
            <w:delText>In the center</w:delText>
          </w:r>
        </w:del>
      </w:ins>
      <w:ins w:id="172" w:author="Ouyang, David" w:date="2018-05-18T12:32:00Z">
        <w:del w:id="173" w:author="David Ouyang" w:date="2018-05-20T09:52:00Z">
          <w:r w:rsidR="001434E6" w:rsidDel="00CE4377">
            <w:rPr>
              <w:color w:val="000000"/>
            </w:rPr>
            <w:delText>, the</w:delText>
          </w:r>
        </w:del>
      </w:ins>
      <w:ins w:id="174" w:author="David Ouyang" w:date="2018-05-20T09:52:00Z">
        <w:r w:rsidR="00CE4377">
          <w:rPr>
            <w:color w:val="000000"/>
          </w:rPr>
          <w:t>The</w:t>
        </w:r>
      </w:ins>
      <w:ins w:id="175" w:author="Ouyang, David" w:date="2018-05-18T12:32:00Z">
        <w:r w:rsidR="001434E6">
          <w:rPr>
            <w:color w:val="000000"/>
          </w:rPr>
          <w:t xml:space="preserve"> focal point of our data </w:t>
        </w:r>
      </w:ins>
      <w:ins w:id="176" w:author="Ouyang, David" w:date="2018-05-18T14:01:00Z">
        <w:r w:rsidR="00217235">
          <w:rPr>
            <w:color w:val="000000"/>
          </w:rPr>
          <w:t>visualization</w:t>
        </w:r>
      </w:ins>
      <w:ins w:id="177" w:author="David Ouyang" w:date="2018-05-20T09:52:00Z">
        <w:r w:rsidR="00CE4377">
          <w:rPr>
            <w:color w:val="000000"/>
          </w:rPr>
          <w:t xml:space="preserve"> </w:t>
        </w:r>
      </w:ins>
      <w:ins w:id="178" w:author="Ouyang, David" w:date="2018-05-18T12:18:00Z">
        <w:r w:rsidR="00DF1BE8">
          <w:rPr>
            <w:color w:val="000000"/>
          </w:rPr>
          <w:t>is</w:t>
        </w:r>
      </w:ins>
      <w:ins w:id="179" w:author="David Ouyang" w:date="2018-05-20T09:52:00Z">
        <w:r w:rsidR="00CE4377">
          <w:rPr>
            <w:color w:val="000000"/>
          </w:rPr>
          <w:t xml:space="preserve"> in the center, with</w:t>
        </w:r>
      </w:ins>
      <w:ins w:id="180" w:author="Ouyang, David" w:date="2018-05-18T12:18:00Z">
        <w:r w:rsidR="00DF1BE8">
          <w:rPr>
            <w:color w:val="000000"/>
          </w:rPr>
          <w:t xml:space="preserve"> a plot of the ratio of generic to trade name </w:t>
        </w:r>
        <w:del w:id="181" w:author="David Ouyang" w:date="2018-05-20T09:52:00Z">
          <w:r w:rsidR="00DF1BE8" w:rsidDel="00CE4377">
            <w:rPr>
              <w:color w:val="000000"/>
            </w:rPr>
            <w:delText>usage</w:delText>
          </w:r>
        </w:del>
      </w:ins>
      <w:ins w:id="182" w:author="David Ouyang" w:date="2018-05-20T09:52:00Z">
        <w:r w:rsidR="00CE4377">
          <w:rPr>
            <w:color w:val="000000"/>
          </w:rPr>
          <w:t xml:space="preserve">mentions. </w:t>
        </w:r>
      </w:ins>
      <w:ins w:id="183" w:author="Ouyang, David" w:date="2018-05-18T12:18:00Z">
        <w:del w:id="184" w:author="David Ouyang" w:date="2018-05-20T09:52:00Z">
          <w:r w:rsidR="00DF1BE8" w:rsidDel="00CE4377">
            <w:rPr>
              <w:color w:val="000000"/>
            </w:rPr>
            <w:delText xml:space="preserve"> similar to forest plots in meta-analyses. </w:delText>
          </w:r>
        </w:del>
      </w:ins>
      <w:ins w:id="185" w:author="Ouyang, David" w:date="2018-05-18T12:19:00Z">
        <w:r w:rsidR="00DF1BE8">
          <w:rPr>
            <w:color w:val="000000"/>
          </w:rPr>
          <w:t xml:space="preserve">A point estimate and 95% confidence interval line is used to represent </w:t>
        </w:r>
      </w:ins>
      <w:ins w:id="186" w:author="Ouyang, David" w:date="2018-05-18T14:01:00Z">
        <w:r w:rsidR="0043291D">
          <w:rPr>
            <w:color w:val="000000"/>
          </w:rPr>
          <w:t>total</w:t>
        </w:r>
      </w:ins>
      <w:ins w:id="187" w:author="Ouyang, David" w:date="2018-05-18T12:19:00Z">
        <w:r w:rsidR="00DF1BE8">
          <w:rPr>
            <w:color w:val="000000"/>
          </w:rPr>
          <w:t xml:space="preserve"> mentions, while </w:t>
        </w:r>
        <w:del w:id="188" w:author="David Ouyang" w:date="2018-05-20T09:52:00Z">
          <w:r w:rsidR="00DF1BE8" w:rsidDel="00CE4377">
            <w:rPr>
              <w:color w:val="000000"/>
            </w:rPr>
            <w:delText>usage</w:delText>
          </w:r>
        </w:del>
      </w:ins>
      <w:ins w:id="189" w:author="David Ouyang" w:date="2018-05-20T09:52:00Z">
        <w:r w:rsidR="00CE4377">
          <w:rPr>
            <w:color w:val="000000"/>
          </w:rPr>
          <w:t>mentions</w:t>
        </w:r>
      </w:ins>
      <w:ins w:id="190" w:author="Ouyang, David" w:date="2018-05-18T12:19:00Z">
        <w:r w:rsidR="00DF1BE8">
          <w:rPr>
            <w:color w:val="000000"/>
          </w:rPr>
          <w:t xml:space="preserve"> that can be attributed to either a pharmacist or a nurse are independently analyzed and the ratio denoted by a P or a N respectively.</w:t>
        </w:r>
      </w:ins>
      <w:ins w:id="191" w:author="David Ouyang" w:date="2018-05-20T09:53:00Z">
        <w:r w:rsidR="00CE4377">
          <w:rPr>
            <w:color w:val="000000"/>
          </w:rPr>
          <w:t xml:space="preserve"> </w:t>
        </w:r>
      </w:ins>
      <w:ins w:id="192" w:author="Ouyang, David" w:date="2018-05-18T12:36:00Z">
        <w:r w:rsidR="001434E6">
          <w:rPr>
            <w:color w:val="000000"/>
          </w:rPr>
          <w:t xml:space="preserve">Medications on patent are denoted by red, while medications </w:t>
        </w:r>
        <w:del w:id="193" w:author="David Ouyang" w:date="2018-05-20T09:53:00Z">
          <w:r w:rsidR="001434E6" w:rsidDel="00CE4377">
            <w:rPr>
              <w:color w:val="000000"/>
            </w:rPr>
            <w:delText>off</w:delText>
          </w:r>
        </w:del>
      </w:ins>
      <w:ins w:id="194" w:author="David Ouyang" w:date="2018-05-20T09:53:00Z">
        <w:r w:rsidR="00CE4377">
          <w:rPr>
            <w:color w:val="000000"/>
          </w:rPr>
          <w:t>no longer on</w:t>
        </w:r>
      </w:ins>
      <w:ins w:id="195" w:author="Ouyang, David" w:date="2018-05-18T12:36:00Z">
        <w:r w:rsidR="001434E6">
          <w:rPr>
            <w:color w:val="000000"/>
          </w:rPr>
          <w:t xml:space="preserve"> patent are black. </w:t>
        </w:r>
      </w:ins>
      <w:ins w:id="196" w:author="Ouyang, David" w:date="2018-05-18T12:21:00Z">
        <w:r w:rsidR="00DF1BE8">
          <w:rPr>
            <w:color w:val="000000"/>
          </w:rPr>
          <w:t>For example,</w:t>
        </w:r>
      </w:ins>
      <w:ins w:id="197" w:author="Ouyang, David" w:date="2018-05-18T12:20:00Z">
        <w:r w:rsidR="00DF1BE8">
          <w:rPr>
            <w:color w:val="000000"/>
          </w:rPr>
          <w:t xml:space="preserve"> furosemide</w:t>
        </w:r>
      </w:ins>
      <w:ins w:id="198" w:author="Ouyang, David" w:date="2018-05-18T12:21:00Z">
        <w:r w:rsidR="00DF1BE8">
          <w:rPr>
            <w:color w:val="000000"/>
          </w:rPr>
          <w:t xml:space="preserve"> is </w:t>
        </w:r>
      </w:ins>
      <w:ins w:id="199" w:author="Ouyang, David" w:date="2018-05-18T12:22:00Z">
        <w:r w:rsidR="00DF1BE8">
          <w:rPr>
            <w:color w:val="000000"/>
          </w:rPr>
          <w:t>a</w:t>
        </w:r>
      </w:ins>
      <w:ins w:id="200" w:author="David Ouyang" w:date="2018-05-20T09:53:00Z">
        <w:r w:rsidR="00CE4377">
          <w:rPr>
            <w:color w:val="000000"/>
          </w:rPr>
          <w:t xml:space="preserve"> </w:t>
        </w:r>
      </w:ins>
      <w:ins w:id="201" w:author="Ouyang, David" w:date="2018-05-18T12:20:00Z">
        <w:r w:rsidR="00DF1BE8">
          <w:rPr>
            <w:color w:val="000000"/>
          </w:rPr>
          <w:t xml:space="preserve">commonly mentioned </w:t>
        </w:r>
      </w:ins>
      <w:ins w:id="202" w:author="Ouyang, David" w:date="2018-05-23T10:46:00Z">
        <w:r w:rsidR="007908A0">
          <w:rPr>
            <w:color w:val="000000"/>
          </w:rPr>
          <w:t xml:space="preserve">off-patent </w:t>
        </w:r>
      </w:ins>
      <w:ins w:id="203" w:author="Ouyang, David" w:date="2018-05-18T12:20:00Z">
        <w:r w:rsidR="00DF1BE8">
          <w:rPr>
            <w:color w:val="000000"/>
          </w:rPr>
          <w:t>medication</w:t>
        </w:r>
      </w:ins>
      <w:ins w:id="204" w:author="Ouyang, David" w:date="2018-05-18T12:22:00Z">
        <w:r w:rsidR="00DF1BE8">
          <w:rPr>
            <w:color w:val="000000"/>
          </w:rPr>
          <w:t xml:space="preserve"> and </w:t>
        </w:r>
      </w:ins>
      <w:ins w:id="205" w:author="Ouyang, David" w:date="2018-05-18T12:20:00Z">
        <w:r w:rsidR="00DF1BE8">
          <w:rPr>
            <w:color w:val="000000"/>
          </w:rPr>
          <w:t>the ratio of mentions for "Lasix" to "furosemide" is 17.4</w:t>
        </w:r>
      </w:ins>
      <w:ins w:id="206" w:author="David Ouyang" w:date="2018-05-20T09:53:00Z">
        <w:r w:rsidR="00CE4377">
          <w:rPr>
            <w:color w:val="000000"/>
          </w:rPr>
          <w:t xml:space="preserve"> and is denoted by a </w:t>
        </w:r>
      </w:ins>
      <w:ins w:id="207" w:author="Ouyang, David" w:date="2018-05-23T10:46:00Z">
        <w:r w:rsidR="007908A0">
          <w:rPr>
            <w:color w:val="000000"/>
          </w:rPr>
          <w:t xml:space="preserve">black </w:t>
        </w:r>
      </w:ins>
      <w:ins w:id="208" w:author="David Ouyang" w:date="2018-05-20T09:53:00Z">
        <w:r w:rsidR="00CE4377">
          <w:rPr>
            <w:color w:val="000000"/>
          </w:rPr>
          <w:t>point</w:t>
        </w:r>
      </w:ins>
      <w:ins w:id="209" w:author="Ouyang, David" w:date="2018-05-23T10:46:00Z">
        <w:r w:rsidR="007908A0">
          <w:rPr>
            <w:color w:val="000000"/>
          </w:rPr>
          <w:t xml:space="preserve"> estimate</w:t>
        </w:r>
      </w:ins>
      <w:ins w:id="210" w:author="David Ouyang" w:date="2018-05-20T09:53:00Z">
        <w:r w:rsidR="00CE4377">
          <w:rPr>
            <w:color w:val="000000"/>
          </w:rPr>
          <w:t xml:space="preserve"> in the bottom right of the central figure.</w:t>
        </w:r>
      </w:ins>
      <w:ins w:id="211" w:author="Ouyang, David" w:date="2018-05-18T12:22:00Z">
        <w:del w:id="212" w:author="David Ouyang" w:date="2018-05-20T09:53:00Z">
          <w:r w:rsidR="00DF1BE8" w:rsidDel="00CE4377">
            <w:rPr>
              <w:color w:val="000000"/>
            </w:rPr>
            <w:delText>.</w:delText>
          </w:r>
        </w:del>
        <w:r w:rsidR="00DF1BE8">
          <w:rPr>
            <w:color w:val="000000"/>
          </w:rPr>
          <w:t xml:space="preserve"> </w:t>
        </w:r>
      </w:ins>
      <w:ins w:id="213" w:author="Ouyang, David" w:date="2018-05-18T12:20:00Z">
        <w:r w:rsidR="00DF1BE8">
          <w:rPr>
            <w:color w:val="000000"/>
          </w:rPr>
          <w:t xml:space="preserve">Of the </w:t>
        </w:r>
      </w:ins>
      <w:ins w:id="214" w:author="Ouyang, David" w:date="2018-05-18T14:01:00Z">
        <w:r w:rsidR="0043291D">
          <w:rPr>
            <w:color w:val="000000"/>
          </w:rPr>
          <w:t>text pages</w:t>
        </w:r>
      </w:ins>
      <w:ins w:id="215" w:author="Ouyang, David" w:date="2018-05-18T12:20:00Z">
        <w:r w:rsidR="00DF1BE8">
          <w:rPr>
            <w:color w:val="000000"/>
          </w:rPr>
          <w:t xml:space="preserve"> from nurses and pharmacists, the ratios are 3 and 42.5 and the point estimates </w:t>
        </w:r>
      </w:ins>
      <w:ins w:id="216" w:author="Ouyang, David" w:date="2018-05-18T13:48:00Z">
        <w:r w:rsidR="00217235">
          <w:rPr>
            <w:color w:val="000000"/>
          </w:rPr>
          <w:t xml:space="preserve">are </w:t>
        </w:r>
      </w:ins>
      <w:ins w:id="217" w:author="Ouyang, David" w:date="2018-05-18T12:20:00Z">
        <w:r w:rsidR="00DF1BE8">
          <w:rPr>
            <w:color w:val="000000"/>
          </w:rPr>
          <w:t>denoted by "P" or "N" respectively to the left and right.</w:t>
        </w:r>
      </w:ins>
    </w:p>
    <w:p w:rsidR="00DF1BE8" w:rsidRDefault="00DF1BE8" w:rsidP="00D614DD">
      <w:pPr>
        <w:pStyle w:val="NormalWeb"/>
        <w:spacing w:before="0" w:beforeAutospacing="0" w:after="160" w:afterAutospacing="0"/>
        <w:rPr>
          <w:ins w:id="218" w:author="Ouyang, David" w:date="2018-05-18T12:18:00Z"/>
          <w:color w:val="000000"/>
        </w:rPr>
      </w:pPr>
    </w:p>
    <w:p w:rsidR="00945E03" w:rsidRDefault="001434E6">
      <w:pPr>
        <w:pStyle w:val="NormalWeb"/>
        <w:spacing w:before="0" w:beforeAutospacing="0" w:after="160" w:afterAutospacing="0"/>
        <w:rPr>
          <w:ins w:id="219" w:author="David Ouyang" w:date="2018-04-21T12:34:00Z"/>
          <w:del w:id="220" w:author="Ouyang, David" w:date="2018-05-18T12:34:00Z"/>
          <w:color w:val="000000"/>
        </w:rPr>
      </w:pPr>
      <w:ins w:id="221" w:author="Ouyang, David" w:date="2018-05-18T12:34:00Z">
        <w:r>
          <w:rPr>
            <w:color w:val="000000"/>
          </w:rPr>
          <w:t>Using the same</w:t>
        </w:r>
      </w:ins>
      <w:ins w:id="222" w:author="Ouyang, David" w:date="2018-05-18T12:33:00Z">
        <w:r>
          <w:rPr>
            <w:color w:val="000000"/>
          </w:rPr>
          <w:t xml:space="preserve"> y-axis</w:t>
        </w:r>
      </w:ins>
      <w:ins w:id="223" w:author="Ouyang, David" w:date="2018-05-18T15:17:00Z">
        <w:r w:rsidR="00583717">
          <w:rPr>
            <w:color w:val="000000"/>
          </w:rPr>
          <w:t xml:space="preserve">, </w:t>
        </w:r>
      </w:ins>
      <w:ins w:id="224" w:author="Ouyang, David" w:date="2018-05-18T12:34:00Z">
        <w:r>
          <w:rPr>
            <w:color w:val="000000"/>
          </w:rPr>
          <w:t xml:space="preserve">to </w:t>
        </w:r>
      </w:ins>
      <w:ins w:id="225" w:author="Ouyang, David" w:date="2018-05-18T12:35:00Z">
        <w:r>
          <w:rPr>
            <w:color w:val="000000"/>
          </w:rPr>
          <w:t>either side</w:t>
        </w:r>
      </w:ins>
      <w:ins w:id="226" w:author="Ouyang, David" w:date="2018-05-18T12:34:00Z">
        <w:r>
          <w:rPr>
            <w:color w:val="000000"/>
          </w:rPr>
          <w:t xml:space="preserve"> of the center figure</w:t>
        </w:r>
      </w:ins>
      <w:ins w:id="227" w:author="Ouyang, David" w:date="2018-05-18T12:33:00Z">
        <w:r>
          <w:rPr>
            <w:color w:val="000000"/>
          </w:rPr>
          <w:t xml:space="preserve"> we </w:t>
        </w:r>
      </w:ins>
      <w:ins w:id="228" w:author="Ouyang, David" w:date="2018-05-18T15:17:00Z">
        <w:r w:rsidR="00583717">
          <w:rPr>
            <w:color w:val="000000"/>
          </w:rPr>
          <w:t>display</w:t>
        </w:r>
      </w:ins>
      <w:ins w:id="229" w:author="Ouyang, David" w:date="2018-05-18T12:33:00Z">
        <w:r>
          <w:rPr>
            <w:color w:val="000000"/>
          </w:rPr>
          <w:t xml:space="preserve"> the relationship between each medication and the year of FDA approval, the difference in number of syllables between generic and trade names, the frequency of mention, and the average unit price. </w:t>
        </w:r>
        <w:del w:id="230" w:author="David Ouyang" w:date="2018-05-20T09:54:00Z">
          <w:r w:rsidDel="00CE4377">
            <w:rPr>
              <w:color w:val="000000"/>
            </w:rPr>
            <w:delText xml:space="preserve">On the </w:delText>
          </w:r>
        </w:del>
      </w:ins>
      <w:ins w:id="231" w:author="Ouyang, David" w:date="2018-05-18T14:04:00Z">
        <w:del w:id="232" w:author="David Ouyang" w:date="2018-05-20T09:54:00Z">
          <w:r w:rsidR="008C6A49" w:rsidDel="00CE4377">
            <w:rPr>
              <w:color w:val="000000"/>
            </w:rPr>
            <w:delText>left side, w</w:delText>
          </w:r>
        </w:del>
      </w:ins>
      <w:ins w:id="233" w:author="David Ouyang" w:date="2018-05-20T09:54:00Z">
        <w:r w:rsidR="00CE4377">
          <w:rPr>
            <w:color w:val="000000"/>
          </w:rPr>
          <w:t>W</w:t>
        </w:r>
      </w:ins>
      <w:ins w:id="234" w:author="Ouyang, David" w:date="2018-05-18T14:04:00Z">
        <w:r w:rsidR="008C6A49">
          <w:rPr>
            <w:color w:val="000000"/>
          </w:rPr>
          <w:t xml:space="preserve">e show the relationship between </w:t>
        </w:r>
      </w:ins>
      <w:ins w:id="235" w:author="David Ouyang" w:date="2018-05-20T09:54:00Z">
        <w:r w:rsidR="00CE4377">
          <w:rPr>
            <w:color w:val="000000"/>
          </w:rPr>
          <w:t xml:space="preserve">each </w:t>
        </w:r>
      </w:ins>
      <w:ins w:id="236" w:author="Ouyang, David" w:date="2018-05-18T14:04:00Z">
        <w:r w:rsidR="008C6A49">
          <w:rPr>
            <w:color w:val="000000"/>
          </w:rPr>
          <w:t>medication and difference in number of syllables between generic and trade names</w:t>
        </w:r>
      </w:ins>
      <w:ins w:id="237" w:author="Ouyang, David" w:date="2018-05-18T15:17:00Z">
        <w:r w:rsidR="00583717">
          <w:rPr>
            <w:color w:val="000000"/>
          </w:rPr>
          <w:t xml:space="preserve"> using an arrow</w:t>
        </w:r>
      </w:ins>
      <w:ins w:id="238" w:author="Ouyang, David" w:date="2018-05-18T14:04:00Z">
        <w:del w:id="239" w:author="David Ouyang" w:date="2018-05-20T09:54:00Z">
          <w:r w:rsidR="008C6A49" w:rsidDel="00CE4377">
            <w:rPr>
              <w:color w:val="000000"/>
            </w:rPr>
            <w:delText>. T</w:delText>
          </w:r>
        </w:del>
      </w:ins>
      <w:ins w:id="240" w:author="David Ouyang" w:date="2018-05-20T09:54:00Z">
        <w:r w:rsidR="00CE4377">
          <w:rPr>
            <w:color w:val="000000"/>
          </w:rPr>
          <w:t>, with t</w:t>
        </w:r>
      </w:ins>
      <w:ins w:id="241" w:author="Ouyang, David" w:date="2018-05-18T14:04:00Z">
        <w:r w:rsidR="008C6A49">
          <w:rPr>
            <w:color w:val="000000"/>
          </w:rPr>
          <w:t xml:space="preserve">he head of the arrow </w:t>
        </w:r>
      </w:ins>
      <w:ins w:id="242" w:author="Ouyang, David" w:date="2018-05-18T14:05:00Z">
        <w:r w:rsidR="008C6A49">
          <w:rPr>
            <w:color w:val="000000"/>
          </w:rPr>
          <w:t>identifies</w:t>
        </w:r>
      </w:ins>
      <w:ins w:id="243" w:author="Ouyang, David" w:date="2018-05-18T14:04:00Z">
        <w:r w:rsidR="008C6A49">
          <w:rPr>
            <w:color w:val="000000"/>
          </w:rPr>
          <w:t xml:space="preserve"> the number of syllables in the trade name and the back of the arrow</w:t>
        </w:r>
      </w:ins>
      <w:ins w:id="244" w:author="Ouyang, David" w:date="2018-05-18T14:05:00Z">
        <w:r w:rsidR="008C6A49">
          <w:rPr>
            <w:color w:val="000000"/>
          </w:rPr>
          <w:t xml:space="preserve"> identifies the number of syllables in the generic name</w:t>
        </w:r>
        <w:del w:id="245" w:author="David Ouyang" w:date="2018-05-20T09:54:00Z">
          <w:r w:rsidR="008C6A49" w:rsidDel="00CE4377">
            <w:rPr>
              <w:color w:val="000000"/>
            </w:rPr>
            <w:delText xml:space="preserve">, thus </w:delText>
          </w:r>
        </w:del>
      </w:ins>
      <w:ins w:id="246" w:author="Ouyang, David" w:date="2018-05-18T14:07:00Z">
        <w:del w:id="247" w:author="David Ouyang" w:date="2018-05-20T09:54:00Z">
          <w:r w:rsidR="008C6A49" w:rsidDel="00CE4377">
            <w:rPr>
              <w:color w:val="000000"/>
            </w:rPr>
            <w:delText>t</w:delText>
          </w:r>
        </w:del>
      </w:ins>
      <w:ins w:id="248" w:author="David Ouyang" w:date="2018-05-20T09:54:00Z">
        <w:r w:rsidR="00CE4377">
          <w:rPr>
            <w:color w:val="000000"/>
          </w:rPr>
          <w:t>. T</w:t>
        </w:r>
      </w:ins>
      <w:ins w:id="249" w:author="Ouyang, David" w:date="2018-05-18T14:07:00Z">
        <w:r w:rsidR="008C6A49">
          <w:rPr>
            <w:color w:val="000000"/>
          </w:rPr>
          <w:t>he length of the arrow is the difference in the number of syllables between trade and generic name.</w:t>
        </w:r>
      </w:ins>
      <w:ins w:id="250" w:author="David Ouyang" w:date="2018-05-20T09:54:00Z">
        <w:r w:rsidR="00CE4377">
          <w:rPr>
            <w:color w:val="000000"/>
          </w:rPr>
          <w:t xml:space="preserve"> </w:t>
        </w:r>
      </w:ins>
      <w:ins w:id="251" w:author="David Ouyang" w:date="2018-04-21T12:15:00Z">
        <w:del w:id="252" w:author="Ouyang, David" w:date="2018-05-18T12:34:00Z">
          <w:r w:rsidR="00F62583" w:rsidDel="001434E6">
            <w:rPr>
              <w:color w:val="000000"/>
            </w:rPr>
            <w:delText>On the left hand side of the figure</w:delText>
          </w:r>
        </w:del>
      </w:ins>
      <w:ins w:id="253" w:author="David Ouyang" w:date="2018-04-21T12:20:00Z">
        <w:del w:id="254" w:author="Ouyang, David" w:date="2018-05-18T12:34:00Z">
          <w:r w:rsidR="00F62583" w:rsidDel="001434E6">
            <w:rPr>
              <w:color w:val="000000"/>
            </w:rPr>
            <w:delText xml:space="preserve"> is a plot</w:delText>
          </w:r>
        </w:del>
      </w:ins>
      <w:ins w:id="255" w:author="David Ouyang" w:date="2018-04-21T12:30:00Z">
        <w:del w:id="256" w:author="Ouyang, David" w:date="2018-05-18T12:34:00Z">
          <w:r w:rsidR="00D06BF2" w:rsidDel="001434E6">
            <w:rPr>
              <w:color w:val="000000"/>
            </w:rPr>
            <w:delText xml:space="preserve"> of the ratio of generic to brand name usage for each medication</w:delText>
          </w:r>
        </w:del>
      </w:ins>
      <w:ins w:id="257" w:author="David Ouyang" w:date="2018-04-21T12:31:00Z">
        <w:del w:id="258" w:author="Ouyang, David" w:date="2018-05-18T12:34:00Z">
          <w:r w:rsidR="00D06BF2" w:rsidDel="001434E6">
            <w:rPr>
              <w:color w:val="000000"/>
            </w:rPr>
            <w:delText xml:space="preserve"> in a manner s</w:delText>
          </w:r>
        </w:del>
      </w:ins>
      <w:ins w:id="259" w:author="David Ouyang" w:date="2018-04-21T12:20:00Z">
        <w:del w:id="260" w:author="Ouyang, David" w:date="2018-05-18T12:34:00Z">
          <w:r w:rsidR="00F62583" w:rsidDel="001434E6">
            <w:rPr>
              <w:color w:val="000000"/>
            </w:rPr>
            <w:delText>imilar to forest plots in meta-</w:delText>
          </w:r>
        </w:del>
      </w:ins>
      <w:ins w:id="261" w:author="David Ouyang" w:date="2018-04-24T21:24:00Z">
        <w:del w:id="262" w:author="Ouyang, David" w:date="2018-05-18T12:34:00Z">
          <w:r w:rsidR="000C6412" w:rsidDel="001434E6">
            <w:rPr>
              <w:color w:val="000000"/>
            </w:rPr>
            <w:delText>analyses. This</w:delText>
          </w:r>
        </w:del>
      </w:ins>
      <w:ins w:id="263" w:author="David Ouyang" w:date="2018-04-21T12:30:00Z">
        <w:del w:id="264" w:author="Ouyang, David" w:date="2018-05-18T12:34:00Z">
          <w:r w:rsidR="00D06BF2" w:rsidDel="001434E6">
            <w:rPr>
              <w:color w:val="000000"/>
            </w:rPr>
            <w:delText xml:space="preserve"> visually demonstrates the variation in the use o</w:delText>
          </w:r>
        </w:del>
      </w:ins>
      <w:ins w:id="265" w:author="David Ouyang" w:date="2018-04-21T12:31:00Z">
        <w:del w:id="266" w:author="Ouyang, David" w:date="2018-05-18T12:34:00Z">
          <w:r w:rsidR="00D06BF2" w:rsidDel="001434E6">
            <w:rPr>
              <w:color w:val="000000"/>
            </w:rPr>
            <w:delText>f each name.</w:delText>
          </w:r>
        </w:del>
      </w:ins>
      <w:ins w:id="267" w:author="David Ouyang" w:date="2018-04-21T12:25:00Z">
        <w:del w:id="268" w:author="Ouyang, David" w:date="2018-05-18T12:34:00Z">
          <w:r w:rsidR="00D06BF2" w:rsidDel="001434E6">
            <w:rPr>
              <w:color w:val="000000"/>
            </w:rPr>
            <w:delText xml:space="preserve"> At the center of the figure, </w:delText>
          </w:r>
        </w:del>
      </w:ins>
      <w:ins w:id="269" w:author="David Ouyang" w:date="2018-04-21T12:26:00Z">
        <w:del w:id="270" w:author="Ouyang, David" w:date="2018-05-18T12:34:00Z">
          <w:r w:rsidR="00D06BF2" w:rsidDel="001434E6">
            <w:rPr>
              <w:color w:val="000000"/>
            </w:rPr>
            <w:delText>a ratio of 1 suggests equal use of generic and brand names</w:delText>
          </w:r>
        </w:del>
      </w:ins>
      <w:ins w:id="271" w:author="David Ouyang" w:date="2018-04-21T12:27:00Z">
        <w:del w:id="272" w:author="Ouyang, David" w:date="2018-05-18T12:34:00Z">
          <w:r w:rsidR="00D06BF2" w:rsidDel="001434E6">
            <w:rPr>
              <w:color w:val="000000"/>
            </w:rPr>
            <w:delText xml:space="preserve">. Medications to the left of the center of the figure have a ratio less than 1, suggesting more generic name mentions than brand name, while medications to the right of the center of the figure have more brand name mentions than generic name mentions. </w:delText>
          </w:r>
        </w:del>
      </w:ins>
      <w:ins w:id="273" w:author="David Ouyang" w:date="2018-04-21T12:28:00Z">
        <w:del w:id="274" w:author="Ouyang, David" w:date="2018-05-18T12:34:00Z">
          <w:r w:rsidR="00D06BF2" w:rsidDel="001434E6">
            <w:rPr>
              <w:color w:val="000000"/>
            </w:rPr>
            <w:delText xml:space="preserve">The left side of the figure is labeled with the generic name </w:delText>
          </w:r>
        </w:del>
      </w:ins>
      <w:ins w:id="275" w:author="David Ouyang" w:date="2018-04-21T12:29:00Z">
        <w:del w:id="276" w:author="Ouyang, David" w:date="2018-05-18T12:34:00Z">
          <w:r w:rsidR="00D06BF2" w:rsidDel="001434E6">
            <w:rPr>
              <w:color w:val="000000"/>
            </w:rPr>
            <w:delText xml:space="preserve">and the right side of figure is labeled with the brand name, and points closer to each side suggest more frequent use of the each name. </w:delText>
          </w:r>
        </w:del>
      </w:ins>
      <w:ins w:id="277" w:author="David Ouyang" w:date="2018-04-21T12:32:00Z">
        <w:del w:id="278" w:author="Ouyang, David" w:date="2018-05-18T12:19:00Z">
          <w:r w:rsidR="00D614DD" w:rsidDel="00DF1BE8">
            <w:rPr>
              <w:color w:val="000000"/>
            </w:rPr>
            <w:delText xml:space="preserve">A </w:delText>
          </w:r>
        </w:del>
        <w:del w:id="279" w:author="Ouyang, David" w:date="2018-04-24T10:37:00Z">
          <w:r w:rsidR="00D614DD" w:rsidDel="00F05E61">
            <w:rPr>
              <w:color w:val="000000"/>
            </w:rPr>
            <w:delText>dot</w:delText>
          </w:r>
        </w:del>
      </w:ins>
      <w:ins w:id="280" w:author="David Ouyang" w:date="2018-04-24T21:24:00Z">
        <w:del w:id="281" w:author="Ouyang, David" w:date="2018-05-18T12:19:00Z">
          <w:r w:rsidR="000C6412" w:rsidDel="00DF1BE8">
            <w:rPr>
              <w:color w:val="000000"/>
            </w:rPr>
            <w:delText xml:space="preserve">and 95% confidence interval line </w:delText>
          </w:r>
        </w:del>
      </w:ins>
      <w:ins w:id="282" w:author="David Ouyang" w:date="2018-04-21T12:32:00Z">
        <w:del w:id="283" w:author="Ouyang, David" w:date="2018-05-18T12:19:00Z">
          <w:r w:rsidR="00D614DD" w:rsidDel="00DF1BE8">
            <w:rPr>
              <w:color w:val="000000"/>
            </w:rPr>
            <w:delText xml:space="preserve">is </w:delText>
          </w:r>
        </w:del>
      </w:ins>
      <w:ins w:id="284" w:author="David Ouyang" w:date="2018-04-21T12:33:00Z">
        <w:del w:id="285" w:author="Ouyang, David" w:date="2018-05-18T12:19:00Z">
          <w:r w:rsidR="00D614DD" w:rsidDel="00DF1BE8">
            <w:rPr>
              <w:color w:val="000000"/>
            </w:rPr>
            <w:delText>used to represent all mentions, while mentions that can be attributed to either a pharmacist or a nurse are independently analyzed and the ratio denoted by a P or a N re</w:delText>
          </w:r>
        </w:del>
      </w:ins>
      <w:ins w:id="286" w:author="David Ouyang" w:date="2018-04-21T12:34:00Z">
        <w:del w:id="287" w:author="Ouyang, David" w:date="2018-05-18T12:19:00Z">
          <w:r w:rsidR="00D614DD" w:rsidDel="00DF1BE8">
            <w:rPr>
              <w:color w:val="000000"/>
            </w:rPr>
            <w:delText xml:space="preserve">spectively. </w:delText>
          </w:r>
        </w:del>
      </w:ins>
      <w:ins w:id="288" w:author="David Ouyang" w:date="2018-04-21T12:38:00Z">
        <w:del w:id="289" w:author="Ouyang, David" w:date="2018-04-24T10:37:00Z">
          <w:r w:rsidR="00D614DD" w:rsidDel="00F05E61">
            <w:rPr>
              <w:color w:val="000000"/>
            </w:rPr>
            <w:delText xml:space="preserve">Ratios over 100:1 or less than 1:100 were denoted by a dash instead of a point estimate. </w:delText>
          </w:r>
        </w:del>
        <w:del w:id="290" w:author="Ouyang, David" w:date="2018-05-18T12:34:00Z">
          <w:r w:rsidR="00D614DD" w:rsidDel="001434E6">
            <w:rPr>
              <w:color w:val="000000"/>
            </w:rPr>
            <w:delText>O</w:delText>
          </w:r>
        </w:del>
      </w:ins>
      <w:ins w:id="291" w:author="David Ouyang" w:date="2018-04-21T12:31:00Z">
        <w:del w:id="292" w:author="Ouyang, David" w:date="2018-05-18T12:34:00Z">
          <w:r w:rsidR="00D06BF2" w:rsidDel="001434E6">
            <w:rPr>
              <w:color w:val="000000"/>
            </w:rPr>
            <w:delText xml:space="preserve">n the </w:delText>
          </w:r>
        </w:del>
      </w:ins>
      <w:ins w:id="293" w:author="David Ouyang" w:date="2018-04-21T12:32:00Z">
        <w:del w:id="294" w:author="Ouyang, David" w:date="2018-05-18T12:34:00Z">
          <w:r w:rsidR="00D614DD" w:rsidDel="001434E6">
            <w:rPr>
              <w:color w:val="000000"/>
            </w:rPr>
            <w:delText xml:space="preserve">far </w:delText>
          </w:r>
        </w:del>
      </w:ins>
      <w:ins w:id="295" w:author="David Ouyang" w:date="2018-04-21T12:31:00Z">
        <w:del w:id="296" w:author="Ouyang, David" w:date="2018-05-18T12:34:00Z">
          <w:r w:rsidR="00D614DD" w:rsidDel="001434E6">
            <w:rPr>
              <w:color w:val="000000"/>
            </w:rPr>
            <w:delText>right side of figure</w:delText>
          </w:r>
          <w:r w:rsidR="00D06BF2" w:rsidDel="001434E6">
            <w:rPr>
              <w:color w:val="000000"/>
            </w:rPr>
            <w:delText xml:space="preserve"> is a histogram of tot</w:delText>
          </w:r>
          <w:r w:rsidR="00D614DD" w:rsidDel="001434E6">
            <w:rPr>
              <w:color w:val="000000"/>
            </w:rPr>
            <w:delText xml:space="preserve">al mentions </w:delText>
          </w:r>
        </w:del>
      </w:ins>
      <w:ins w:id="297" w:author="David Ouyang" w:date="2018-04-21T12:32:00Z">
        <w:del w:id="298" w:author="Ouyang, David" w:date="2018-05-18T12:34:00Z">
          <w:r w:rsidR="00D614DD" w:rsidDel="001434E6">
            <w:rPr>
              <w:color w:val="000000"/>
            </w:rPr>
            <w:delText xml:space="preserve">of each medication. </w:delText>
          </w:r>
        </w:del>
      </w:ins>
    </w:p>
    <w:p w:rsidR="00945E03" w:rsidRDefault="00D614DD">
      <w:pPr>
        <w:pStyle w:val="NormalWeb"/>
        <w:spacing w:before="0" w:beforeAutospacing="0" w:after="160" w:afterAutospacing="0"/>
        <w:rPr>
          <w:ins w:id="299" w:author="David Ouyang" w:date="2018-04-21T12:34:00Z"/>
          <w:color w:val="000000"/>
        </w:rPr>
      </w:pPr>
      <w:ins w:id="300" w:author="David Ouyang" w:date="2018-04-21T12:36:00Z">
        <w:del w:id="301" w:author="Ouyang, David" w:date="2018-04-24T10:38:00Z">
          <w:r w:rsidDel="00F05E61">
            <w:rPr>
              <w:color w:val="000000"/>
            </w:rPr>
            <w:delText>For example</w:delText>
          </w:r>
        </w:del>
        <w:del w:id="302" w:author="Ouyang, David" w:date="2018-05-18T12:20:00Z">
          <w:r w:rsidDel="00DF1BE8">
            <w:rPr>
              <w:color w:val="000000"/>
            </w:rPr>
            <w:delText xml:space="preserve">, furosemide or Lasix is the </w:delText>
          </w:r>
        </w:del>
        <w:del w:id="303" w:author="Ouyang, David" w:date="2018-04-24T10:37:00Z">
          <w:r w:rsidDel="00F05E61">
            <w:rPr>
              <w:color w:val="000000"/>
            </w:rPr>
            <w:delText xml:space="preserve">second to </w:delText>
          </w:r>
        </w:del>
        <w:del w:id="304" w:author="Ouyang, David" w:date="2018-05-18T12:20:00Z">
          <w:r w:rsidDel="00DF1BE8">
            <w:rPr>
              <w:color w:val="000000"/>
            </w:rPr>
            <w:delText xml:space="preserve">last medication in our figure. </w:delText>
          </w:r>
        </w:del>
      </w:ins>
      <w:ins w:id="305" w:author="David Ouyang" w:date="2018-04-21T12:37:00Z">
        <w:del w:id="306" w:author="Ouyang, David" w:date="2018-05-18T12:20:00Z">
          <w:r w:rsidDel="00DF1BE8">
            <w:rPr>
              <w:color w:val="000000"/>
            </w:rPr>
            <w:delText>From the right si</w:delText>
          </w:r>
        </w:del>
      </w:ins>
      <w:ins w:id="307" w:author="Rebecca Tisdale" w:date="2018-04-23T20:59:00Z">
        <w:del w:id="308" w:author="Ouyang, David" w:date="2018-05-18T12:20:00Z">
          <w:r w:rsidR="00C65220" w:rsidDel="00DF1BE8">
            <w:rPr>
              <w:color w:val="000000"/>
            </w:rPr>
            <w:delText>d</w:delText>
          </w:r>
        </w:del>
      </w:ins>
      <w:ins w:id="309" w:author="David Ouyang" w:date="2018-04-21T12:37:00Z">
        <w:del w:id="310" w:author="Ouyang, David" w:date="2018-05-18T12:20:00Z">
          <w:r w:rsidDel="00DF1BE8">
            <w:rPr>
              <w:color w:val="000000"/>
            </w:rPr>
            <w:delText>ze, we see that this is a commonly mentioned medication, with almost five thousand mentions</w:delText>
          </w:r>
        </w:del>
      </w:ins>
      <w:ins w:id="311" w:author="David Ouyang" w:date="2018-04-21T12:39:00Z">
        <w:del w:id="312" w:author="Ouyang, David" w:date="2018-05-18T12:20:00Z">
          <w:r w:rsidDel="00DF1BE8">
            <w:rPr>
              <w:color w:val="000000"/>
            </w:rPr>
            <w:delText xml:space="preserve"> in our dataset. </w:delText>
          </w:r>
        </w:del>
      </w:ins>
      <w:ins w:id="313" w:author="David Ouyang" w:date="2018-04-21T12:40:00Z">
        <w:del w:id="314" w:author="Ouyang, David" w:date="2018-05-18T12:20:00Z">
          <w:r w:rsidDel="00DF1BE8">
            <w:rPr>
              <w:color w:val="000000"/>
            </w:rPr>
            <w:delText xml:space="preserve">From the total of 4,985 mentions, the ratio </w:delText>
          </w:r>
        </w:del>
      </w:ins>
      <w:ins w:id="315" w:author="David Ouyang" w:date="2018-04-21T12:41:00Z">
        <w:del w:id="316" w:author="Ouyang, David" w:date="2018-05-18T12:20:00Z">
          <w:r w:rsidDel="00DF1BE8">
            <w:rPr>
              <w:color w:val="000000"/>
            </w:rPr>
            <w:delText xml:space="preserve">of mentions for "Lasix" to "furosemide" is 17.4, so the point estimate is on the right side of the figure. </w:delText>
          </w:r>
        </w:del>
      </w:ins>
      <w:ins w:id="317" w:author="David Ouyang" w:date="2018-04-21T12:43:00Z">
        <w:del w:id="318" w:author="Ouyang, David" w:date="2018-05-18T12:20:00Z">
          <w:r w:rsidR="00000281" w:rsidDel="00DF1BE8">
            <w:rPr>
              <w:color w:val="000000"/>
            </w:rPr>
            <w:delText>Of the subset of pages from nurses</w:delText>
          </w:r>
        </w:del>
      </w:ins>
      <w:ins w:id="319" w:author="David Ouyang" w:date="2018-04-21T12:44:00Z">
        <w:del w:id="320" w:author="Ouyang, David" w:date="2018-05-18T12:20:00Z">
          <w:r w:rsidR="00000281" w:rsidDel="00DF1BE8">
            <w:rPr>
              <w:color w:val="000000"/>
            </w:rPr>
            <w:delText xml:space="preserve"> andpharmacists</w:delText>
          </w:r>
        </w:del>
      </w:ins>
      <w:ins w:id="321" w:author="David Ouyang" w:date="2018-04-21T12:43:00Z">
        <w:del w:id="322" w:author="Ouyang, David" w:date="2018-05-18T12:20:00Z">
          <w:r w:rsidR="00000281" w:rsidDel="00DF1BE8">
            <w:rPr>
              <w:color w:val="000000"/>
            </w:rPr>
            <w:delText>, the ra</w:delText>
          </w:r>
        </w:del>
      </w:ins>
      <w:ins w:id="323" w:author="David Ouyang" w:date="2018-04-21T12:44:00Z">
        <w:del w:id="324" w:author="Ouyang, David" w:date="2018-05-18T12:20:00Z">
          <w:r w:rsidR="00000281" w:rsidDel="00DF1BE8">
            <w:rPr>
              <w:color w:val="000000"/>
            </w:rPr>
            <w:delText>tio</w:delText>
          </w:r>
        </w:del>
      </w:ins>
      <w:ins w:id="325" w:author="David Ouyang" w:date="2018-04-21T12:45:00Z">
        <w:del w:id="326" w:author="Ouyang, David" w:date="2018-05-18T12:20:00Z">
          <w:r w:rsidR="00000281" w:rsidDel="00DF1BE8">
            <w:rPr>
              <w:color w:val="000000"/>
            </w:rPr>
            <w:delText>sare</w:delText>
          </w:r>
        </w:del>
      </w:ins>
      <w:ins w:id="327" w:author="David Ouyang" w:date="2018-04-21T12:44:00Z">
        <w:del w:id="328" w:author="Ouyang, David" w:date="2018-05-18T12:20:00Z">
          <w:r w:rsidR="00000281" w:rsidDel="00DF1BE8">
            <w:rPr>
              <w:color w:val="000000"/>
            </w:rPr>
            <w:delText xml:space="preserve"> 42.5 </w:delText>
          </w:r>
        </w:del>
      </w:ins>
      <w:ins w:id="329" w:author="David Ouyang" w:date="2018-04-21T12:45:00Z">
        <w:del w:id="330" w:author="Ouyang, David" w:date="2018-05-18T12:20:00Z">
          <w:r w:rsidR="00000281" w:rsidDel="00DF1BE8">
            <w:rPr>
              <w:color w:val="000000"/>
            </w:rPr>
            <w:delText xml:space="preserve">and 3 </w:delText>
          </w:r>
        </w:del>
      </w:ins>
      <w:ins w:id="331" w:author="David Ouyang" w:date="2018-04-21T12:56:00Z">
        <w:del w:id="332" w:author="Ouyang, David" w:date="2018-05-18T12:20:00Z">
          <w:r w:rsidR="00310584" w:rsidDel="00DF1BE8">
            <w:rPr>
              <w:color w:val="000000"/>
            </w:rPr>
            <w:delText>and</w:delText>
          </w:r>
        </w:del>
      </w:ins>
      <w:ins w:id="333" w:author="David Ouyang" w:date="2018-04-21T12:45:00Z">
        <w:del w:id="334" w:author="Ouyang, David" w:date="2018-05-18T12:20:00Z">
          <w:r w:rsidR="00000281" w:rsidDel="00DF1BE8">
            <w:rPr>
              <w:color w:val="000000"/>
            </w:rPr>
            <w:delText xml:space="preserve"> the point estimates denoted by "N" or "P" are respectively to the right and left. </w:delText>
          </w:r>
        </w:del>
      </w:ins>
      <w:ins w:id="335" w:author="David Ouyang" w:date="2018-04-21T12:46:00Z">
        <w:del w:id="336" w:author="Ouyang, David" w:date="2018-05-18T15:18:00Z">
          <w:r w:rsidR="00000281" w:rsidDel="00583717">
            <w:rPr>
              <w:color w:val="000000"/>
            </w:rPr>
            <w:delText xml:space="preserve">From this figure, we see that there is significant variation across specialties, medication classes, and provider types for the use of generic and brand names. </w:delText>
          </w:r>
        </w:del>
      </w:ins>
      <w:ins w:id="337" w:author="David Ouyang" w:date="2018-04-24T21:25:00Z">
        <w:del w:id="338" w:author="Ouyang, David" w:date="2018-05-18T15:18:00Z">
          <w:r w:rsidR="003E7EB9" w:rsidDel="00583717">
            <w:rPr>
              <w:color w:val="000000"/>
            </w:rPr>
            <w:delText>N</w:delText>
          </w:r>
        </w:del>
      </w:ins>
      <w:ins w:id="339" w:author="David Ouyang" w:date="2018-04-21T12:46:00Z">
        <w:del w:id="340" w:author="Ouyang, David" w:date="2018-05-18T15:18:00Z">
          <w:r w:rsidR="00000281" w:rsidDel="00583717">
            <w:rPr>
              <w:color w:val="000000"/>
            </w:rPr>
            <w:delText>urses are more l</w:delText>
          </w:r>
        </w:del>
      </w:ins>
      <w:ins w:id="341" w:author="David Ouyang" w:date="2018-04-21T12:47:00Z">
        <w:del w:id="342" w:author="Ouyang, David" w:date="2018-05-18T15:18:00Z">
          <w:r w:rsidR="00000281" w:rsidDel="00583717">
            <w:rPr>
              <w:color w:val="000000"/>
            </w:rPr>
            <w:delText>ikely to use trade names than pharmacists (p = 0.02). Physicians do not usually self</w:delText>
          </w:r>
        </w:del>
      </w:ins>
      <w:ins w:id="343" w:author="Rebecca Tisdale" w:date="2018-04-23T20:59:00Z">
        <w:del w:id="344" w:author="Ouyang, David" w:date="2018-05-18T15:18:00Z">
          <w:r w:rsidR="00C65220" w:rsidDel="00583717">
            <w:rPr>
              <w:color w:val="000000"/>
            </w:rPr>
            <w:delText>-</w:delText>
          </w:r>
        </w:del>
      </w:ins>
      <w:ins w:id="345" w:author="David Ouyang" w:date="2018-04-21T12:47:00Z">
        <w:del w:id="346" w:author="Ouyang, David" w:date="2018-05-18T15:18:00Z">
          <w:r w:rsidR="00000281" w:rsidDel="00583717">
            <w:rPr>
              <w:color w:val="000000"/>
            </w:rPr>
            <w:delText>identify their role in the text page, and</w:delText>
          </w:r>
        </w:del>
      </w:ins>
      <w:ins w:id="347" w:author="Rebecca Tisdale" w:date="2018-04-23T20:59:00Z">
        <w:del w:id="348" w:author="Ouyang, David" w:date="2018-05-18T15:18:00Z">
          <w:r w:rsidR="00C65220" w:rsidDel="00583717">
            <w:rPr>
              <w:color w:val="000000"/>
            </w:rPr>
            <w:delText>thus</w:delText>
          </w:r>
        </w:del>
      </w:ins>
      <w:ins w:id="349" w:author="David Ouyang" w:date="2018-04-21T12:47:00Z">
        <w:del w:id="350" w:author="Ouyang, David" w:date="2018-05-18T15:18:00Z">
          <w:r w:rsidR="00000281" w:rsidDel="00583717">
            <w:rPr>
              <w:color w:val="000000"/>
            </w:rPr>
            <w:delText xml:space="preserve"> we were not</w:delText>
          </w:r>
        </w:del>
      </w:ins>
      <w:ins w:id="351" w:author="Rebecca Tisdale" w:date="2018-04-23T20:59:00Z">
        <w:del w:id="352" w:author="Ouyang, David" w:date="2018-05-18T15:18:00Z">
          <w:r w:rsidR="00C65220" w:rsidDel="00583717">
            <w:rPr>
              <w:color w:val="000000"/>
            </w:rPr>
            <w:delText>un</w:delText>
          </w:r>
        </w:del>
      </w:ins>
      <w:ins w:id="353" w:author="David Ouyang" w:date="2018-04-21T12:47:00Z">
        <w:del w:id="354" w:author="Ouyang, David" w:date="2018-05-18T15:18:00Z">
          <w:r w:rsidR="00000281" w:rsidDel="00583717">
            <w:rPr>
              <w:color w:val="000000"/>
            </w:rPr>
            <w:delText>able to</w:delText>
          </w:r>
        </w:del>
      </w:ins>
      <w:ins w:id="355" w:author="David Ouyang" w:date="2018-04-21T12:48:00Z">
        <w:del w:id="356" w:author="Ouyang, David" w:date="2018-05-18T15:18:00Z">
          <w:r w:rsidR="00000281" w:rsidDel="00583717">
            <w:rPr>
              <w:color w:val="000000"/>
            </w:rPr>
            <w:delText xml:space="preserve"> independently</w:delText>
          </w:r>
        </w:del>
      </w:ins>
      <w:ins w:id="357" w:author="David Ouyang" w:date="2018-04-21T12:47:00Z">
        <w:del w:id="358" w:author="Ouyang, David" w:date="2018-05-18T15:18:00Z">
          <w:r w:rsidR="00000281" w:rsidDel="00583717">
            <w:rPr>
              <w:color w:val="000000"/>
            </w:rPr>
            <w:delText xml:space="preserve"> assess</w:delText>
          </w:r>
        </w:del>
      </w:ins>
      <w:ins w:id="359" w:author="David Ouyang" w:date="2018-04-21T12:48:00Z">
        <w:del w:id="360" w:author="Ouyang, David" w:date="2018-05-18T15:18:00Z">
          <w:r w:rsidR="00000281" w:rsidDel="00583717">
            <w:rPr>
              <w:color w:val="000000"/>
            </w:rPr>
            <w:delText xml:space="preserve"> their behavior.</w:delText>
          </w:r>
        </w:del>
      </w:ins>
    </w:p>
    <w:p w:rsidR="00F62583" w:rsidRPr="007F2F56" w:rsidDel="00D614DD" w:rsidRDefault="00D06BF2" w:rsidP="00D614DD">
      <w:pPr>
        <w:pStyle w:val="NormalWeb"/>
        <w:spacing w:before="0" w:beforeAutospacing="0" w:after="160" w:afterAutospacing="0"/>
        <w:rPr>
          <w:del w:id="361" w:author="David Ouyang" w:date="2018-04-21T12:34:00Z"/>
          <w:color w:val="000000"/>
        </w:rPr>
      </w:pPr>
      <w:moveToRangeStart w:id="362" w:author="David Ouyang" w:date="2018-04-21T12:22:00Z" w:name="move512076687"/>
      <w:moveTo w:id="363" w:author="David Ouyang" w:date="2018-04-21T12:22:00Z">
        <w:del w:id="364" w:author="David Ouyang" w:date="2018-04-21T12:34:00Z">
          <w:r w:rsidRPr="00E07D86" w:rsidDel="00D614DD">
            <w:rPr>
              <w:color w:val="000000"/>
            </w:rPr>
            <w:delText>Nurses were more likely to use trade names than pharmacists (p = 0.02).</w:delText>
          </w:r>
        </w:del>
      </w:moveTo>
      <w:moveToRangeEnd w:id="362"/>
    </w:p>
    <w:p w:rsidR="006109BF" w:rsidRDefault="009A76AD">
      <w:pPr>
        <w:pStyle w:val="NormalWeb"/>
        <w:spacing w:before="0" w:beforeAutospacing="0" w:after="160" w:afterAutospacing="0"/>
        <w:rPr>
          <w:b/>
        </w:rPr>
      </w:pPr>
      <w:r>
        <w:rPr>
          <w:b/>
        </w:rPr>
        <w:t>Conclusions</w:t>
      </w:r>
      <w:ins w:id="365" w:author="Rebecca Tisdale" w:date="2018-04-24T22:12:00Z">
        <w:r w:rsidR="004E36B3">
          <w:rPr>
            <w:b/>
          </w:rPr>
          <w:t>:</w:t>
        </w:r>
      </w:ins>
    </w:p>
    <w:p w:rsidR="00583717" w:rsidRDefault="004C18AB" w:rsidP="00583717">
      <w:pPr>
        <w:pStyle w:val="NormalWeb"/>
        <w:spacing w:before="0" w:beforeAutospacing="0" w:after="160" w:afterAutospacing="0"/>
        <w:rPr>
          <w:ins w:id="366" w:author="Ouyang, David" w:date="2018-05-18T15:19:00Z"/>
          <w:color w:val="000000"/>
        </w:rPr>
      </w:pPr>
      <w:moveFromRangeStart w:id="367" w:author="David Ouyang" w:date="2018-04-22T11:13:00Z" w:name="move512158938"/>
      <w:moveFrom w:id="368" w:author="David Ouyang" w:date="2018-04-22T11:13:00Z">
        <w:del w:id="369" w:author="Ouyang, David" w:date="2018-05-18T15:27:00Z">
          <w:r w:rsidRPr="00E07D86" w:rsidDel="00583717">
            <w:rPr>
              <w:color w:val="000000"/>
            </w:rPr>
            <w:delText>T</w:delText>
          </w:r>
          <w:r w:rsidR="0086756A" w:rsidRPr="00E07D86" w:rsidDel="00583717">
            <w:rPr>
              <w:color w:val="000000"/>
            </w:rPr>
            <w:delText xml:space="preserve">ext paging </w:delText>
          </w:r>
          <w:r w:rsidR="001E4FE9" w:rsidRPr="00E07D86" w:rsidDel="00583717">
            <w:rPr>
              <w:color w:val="000000"/>
            </w:rPr>
            <w:delText>behaviors</w:delText>
          </w:r>
          <w:r w:rsidRPr="00E07D86" w:rsidDel="00583717">
            <w:rPr>
              <w:color w:val="000000"/>
            </w:rPr>
            <w:delText xml:space="preserve">provide a </w:delText>
          </w:r>
          <w:r w:rsidR="0086756A" w:rsidRPr="00E07D86" w:rsidDel="00583717">
            <w:rPr>
              <w:color w:val="000000"/>
            </w:rPr>
            <w:delText>reflect</w:delText>
          </w:r>
          <w:r w:rsidRPr="00E07D86" w:rsidDel="00583717">
            <w:rPr>
              <w:color w:val="000000"/>
            </w:rPr>
            <w:delText>ion of</w:delText>
          </w:r>
          <w:r w:rsidR="001E4FE9" w:rsidRPr="00E07D86" w:rsidDel="00583717">
            <w:rPr>
              <w:color w:val="000000"/>
            </w:rPr>
            <w:delText>real-world provider-to-provider communication</w:delText>
          </w:r>
          <w:r w:rsidRPr="00E07D86" w:rsidDel="00583717">
            <w:rPr>
              <w:color w:val="000000"/>
            </w:rPr>
            <w:delText xml:space="preserve"> outside of formal documentation</w:delText>
          </w:r>
          <w:r w:rsidR="001E4FE9" w:rsidRPr="00E07D86" w:rsidDel="00583717">
            <w:rPr>
              <w:color w:val="000000"/>
            </w:rPr>
            <w:delText xml:space="preserve">. </w:delText>
          </w:r>
          <w:r w:rsidR="006675A5" w:rsidRPr="00E07D86" w:rsidDel="00583717">
            <w:rPr>
              <w:color w:val="000000"/>
            </w:rPr>
            <w:delText>Applying</w:delText>
          </w:r>
          <w:r w:rsidRPr="00E07D86" w:rsidDel="00583717">
            <w:rPr>
              <w:color w:val="000000"/>
            </w:rPr>
            <w:delText xml:space="preserve"> a high-throughput method of </w:delText>
          </w:r>
          <w:r w:rsidR="00483DEF" w:rsidRPr="00E07D86" w:rsidDel="00583717">
            <w:rPr>
              <w:color w:val="000000"/>
            </w:rPr>
            <w:delText xml:space="preserve">assessing medication naming sentiment, we show that there is significant variability in preference of brand name versus generic name usage for common </w:delText>
          </w:r>
          <w:r w:rsidR="006675A5" w:rsidRPr="00E07D86" w:rsidDel="00583717">
            <w:rPr>
              <w:color w:val="000000"/>
            </w:rPr>
            <w:delText>drugs</w:delText>
          </w:r>
          <w:r w:rsidR="00483DEF" w:rsidRPr="00E07D86" w:rsidDel="00583717">
            <w:rPr>
              <w:color w:val="000000"/>
            </w:rPr>
            <w:delText xml:space="preserve">. </w:delText>
          </w:r>
        </w:del>
      </w:moveFrom>
      <w:moveFromRangeEnd w:id="367"/>
      <w:del w:id="370" w:author="Ouyang, David" w:date="2018-05-18T15:27:00Z">
        <w:r w:rsidR="000C4CB3" w:rsidRPr="00E07D86" w:rsidDel="00583717">
          <w:rPr>
            <w:color w:val="000000"/>
          </w:rPr>
          <w:delText xml:space="preserve">Unnecessary use of brand-name drugs has been linked to decreased patient compliance and result in worse health </w:delText>
        </w:r>
      </w:del>
      <w:del w:id="371" w:author="Ouyang, David" w:date="2018-04-24T10:38:00Z">
        <w:r w:rsidR="000C4CB3" w:rsidRPr="00E07D86" w:rsidDel="00F05E61">
          <w:rPr>
            <w:color w:val="000000"/>
          </w:rPr>
          <w:delText>outcomes</w:delText>
        </w:r>
        <w:r w:rsidR="000C4CB3" w:rsidRPr="00E07D86" w:rsidDel="00F05E61">
          <w:rPr>
            <w:color w:val="000000"/>
            <w:vertAlign w:val="superscript"/>
          </w:rPr>
          <w:delText>7</w:delText>
        </w:r>
      </w:del>
      <w:del w:id="372" w:author="Ouyang, David" w:date="2018-05-18T15:27:00Z">
        <w:r w:rsidR="000C4CB3" w:rsidRPr="00E07D86" w:rsidDel="00583717">
          <w:rPr>
            <w:color w:val="000000"/>
          </w:rPr>
          <w:delText>. Failure to substitute brand-name for generic drugs has been estimated to result in billions of dollars in excess costs to individual patients and the US health system yearly</w:delText>
        </w:r>
      </w:del>
      <w:ins w:id="373" w:author="David Ouyang" w:date="2018-04-24T21:27:00Z">
        <w:del w:id="374" w:author="Ouyang, David" w:date="2018-05-18T15:27:00Z">
          <w:r w:rsidR="004E03B0" w:rsidDel="00583717">
            <w:rPr>
              <w:color w:val="000000"/>
              <w:vertAlign w:val="superscript"/>
            </w:rPr>
            <w:delText>4</w:delText>
          </w:r>
        </w:del>
      </w:ins>
      <w:del w:id="375" w:author="Ouyang, David" w:date="2018-04-24T10:38:00Z">
        <w:r w:rsidR="000C4CB3" w:rsidRPr="00E07D86" w:rsidDel="00F05E61">
          <w:rPr>
            <w:color w:val="000000"/>
            <w:vertAlign w:val="superscript"/>
          </w:rPr>
          <w:delText>8</w:delText>
        </w:r>
      </w:del>
      <w:del w:id="376" w:author="Ouyang, David" w:date="2018-05-18T15:27:00Z">
        <w:r w:rsidR="000C4CB3" w:rsidRPr="00E07D86" w:rsidDel="00583717">
          <w:rPr>
            <w:color w:val="000000"/>
          </w:rPr>
          <w:delText>. Despite these harms, usage of trade names persists in the clinical setting</w:delText>
        </w:r>
      </w:del>
      <w:ins w:id="377" w:author="Rebecca Tisdale" w:date="2018-04-23T21:50:00Z">
        <w:del w:id="378" w:author="Ouyang, David" w:date="2018-05-18T15:27:00Z">
          <w:r w:rsidR="003E767F" w:rsidDel="00583717">
            <w:rPr>
              <w:color w:val="000000"/>
            </w:rPr>
            <w:delText>.</w:delText>
          </w:r>
        </w:del>
      </w:ins>
      <w:ins w:id="379" w:author="Ouyang, David" w:date="2018-05-18T15:27:00Z">
        <w:r w:rsidR="00583717">
          <w:rPr>
            <w:color w:val="000000"/>
          </w:rPr>
          <w:t xml:space="preserve">In our study, we use a high throughput method of analyzing and visualizing </w:t>
        </w:r>
      </w:ins>
      <w:ins w:id="380" w:author="Ouyang, David" w:date="2018-05-18T15:28:00Z">
        <w:r w:rsidR="00754444">
          <w:rPr>
            <w:color w:val="000000"/>
          </w:rPr>
          <w:t>healthcare worker</w:t>
        </w:r>
      </w:ins>
      <w:ins w:id="381" w:author="Ouyang, David" w:date="2018-05-18T15:27:00Z">
        <w:r w:rsidR="00583717">
          <w:rPr>
            <w:color w:val="000000"/>
          </w:rPr>
          <w:t xml:space="preserve"> sentiment</w:t>
        </w:r>
      </w:ins>
      <w:ins w:id="382" w:author="Ouyang, David" w:date="2018-05-18T15:28:00Z">
        <w:r w:rsidR="00754444">
          <w:rPr>
            <w:color w:val="000000"/>
          </w:rPr>
          <w:t xml:space="preserve"> towards medications</w:t>
        </w:r>
      </w:ins>
      <w:ins w:id="383" w:author="Ouyang, David" w:date="2018-05-18T15:27:00Z">
        <w:r w:rsidR="00583717">
          <w:rPr>
            <w:color w:val="000000"/>
          </w:rPr>
          <w:t>.</w:t>
        </w:r>
      </w:ins>
      <w:ins w:id="384" w:author="David Ouyang" w:date="2018-05-20T09:56:00Z">
        <w:r w:rsidR="00186A7D">
          <w:rPr>
            <w:color w:val="000000"/>
          </w:rPr>
          <w:t xml:space="preserve"> </w:t>
        </w:r>
      </w:ins>
      <w:ins w:id="385" w:author="Ouyang, David" w:date="2018-05-18T15:18:00Z">
        <w:r w:rsidR="00583717">
          <w:rPr>
            <w:color w:val="000000"/>
          </w:rPr>
          <w:t xml:space="preserve">From our data </w:t>
        </w:r>
      </w:ins>
      <w:ins w:id="386" w:author="Ouyang, David" w:date="2018-05-18T15:19:00Z">
        <w:r w:rsidR="00583717">
          <w:rPr>
            <w:color w:val="000000"/>
          </w:rPr>
          <w:t>visualization</w:t>
        </w:r>
      </w:ins>
      <w:ins w:id="387" w:author="Ouyang, David" w:date="2018-05-18T15:18:00Z">
        <w:r w:rsidR="00583717">
          <w:rPr>
            <w:color w:val="000000"/>
          </w:rPr>
          <w:t xml:space="preserve">, we see that there is significant variation </w:t>
        </w:r>
      </w:ins>
      <w:ins w:id="388" w:author="Ouyang, David" w:date="2018-05-18T15:19:00Z">
        <w:r w:rsidR="00583717">
          <w:rPr>
            <w:color w:val="000000"/>
          </w:rPr>
          <w:t xml:space="preserve">in the preference of trade names vs. generics names </w:t>
        </w:r>
      </w:ins>
      <w:ins w:id="389" w:author="Ouyang, David" w:date="2018-05-18T15:18:00Z">
        <w:r w:rsidR="00583717">
          <w:rPr>
            <w:color w:val="000000"/>
          </w:rPr>
          <w:t xml:space="preserve">across </w:t>
        </w:r>
      </w:ins>
      <w:ins w:id="390" w:author="Ouyang, David" w:date="2018-05-18T15:19:00Z">
        <w:r w:rsidR="00583717">
          <w:rPr>
            <w:color w:val="000000"/>
          </w:rPr>
          <w:t xml:space="preserve">drug classes and healthcare providers. This variation did not </w:t>
        </w:r>
      </w:ins>
      <w:ins w:id="391" w:author="Ouyang, David" w:date="2018-05-23T10:46:00Z">
        <w:r w:rsidR="007908A0">
          <w:rPr>
            <w:color w:val="000000"/>
          </w:rPr>
          <w:t xml:space="preserve">visually </w:t>
        </w:r>
      </w:ins>
      <w:ins w:id="392" w:author="Ouyang, David" w:date="2018-05-18T15:19:00Z">
        <w:r w:rsidR="00583717">
          <w:rPr>
            <w:color w:val="000000"/>
          </w:rPr>
          <w:t>correlate with the year of FDA approval,</w:t>
        </w:r>
      </w:ins>
      <w:ins w:id="393" w:author="Ouyang, David" w:date="2018-05-18T15:24:00Z">
        <w:r w:rsidR="00583717">
          <w:rPr>
            <w:color w:val="000000"/>
          </w:rPr>
          <w:t xml:space="preserve"> the number of syllables in </w:t>
        </w:r>
      </w:ins>
      <w:ins w:id="394" w:author="Ouyang, David" w:date="2018-05-18T15:25:00Z">
        <w:r w:rsidR="00583717">
          <w:rPr>
            <w:color w:val="000000"/>
          </w:rPr>
          <w:t>the</w:t>
        </w:r>
      </w:ins>
      <w:ins w:id="395" w:author="Ouyang, David" w:date="2018-05-18T15:24:00Z">
        <w:r w:rsidR="00583717">
          <w:rPr>
            <w:color w:val="000000"/>
          </w:rPr>
          <w:t xml:space="preserve"> trade name or brand name, </w:t>
        </w:r>
      </w:ins>
      <w:ins w:id="396" w:author="Ouyang, David" w:date="2018-05-18T15:21:00Z">
        <w:r w:rsidR="00583717">
          <w:rPr>
            <w:color w:val="000000"/>
          </w:rPr>
          <w:t xml:space="preserve">frequency of mention, average unit price, or whether the drug is on patent. </w:t>
        </w:r>
      </w:ins>
      <w:ins w:id="397" w:author="Ouyang, David" w:date="2018-05-18T15:27:00Z">
        <w:r w:rsidR="00583717">
          <w:rPr>
            <w:color w:val="000000"/>
          </w:rPr>
          <w:t xml:space="preserve">Nurses are more likely to use trade names than pharmacists. Physicians do not usually self-identify their role in the text page, thus we were unable to independently assess their behavior. </w:t>
        </w:r>
      </w:ins>
      <w:ins w:id="398" w:author="Ouyang, David" w:date="2018-05-18T15:25:00Z">
        <w:r w:rsidR="00583717">
          <w:rPr>
            <w:color w:val="000000"/>
          </w:rPr>
          <w:t>To the extent that text pages reflect other modes of communication</w:t>
        </w:r>
      </w:ins>
      <w:ins w:id="399" w:author="David Ouyang" w:date="2018-05-20T10:13:00Z">
        <w:r w:rsidR="00BB7A81">
          <w:rPr>
            <w:color w:val="000000"/>
          </w:rPr>
          <w:t xml:space="preserve"> and prescribing patterns</w:t>
        </w:r>
      </w:ins>
      <w:ins w:id="400" w:author="David Ouyang" w:date="2018-05-20T09:57:00Z">
        <w:r w:rsidR="00186A7D">
          <w:rPr>
            <w:color w:val="000000"/>
          </w:rPr>
          <w:t xml:space="preserve">, </w:t>
        </w:r>
      </w:ins>
      <w:ins w:id="401" w:author="Ouyang, David" w:date="2018-05-18T15:25:00Z">
        <w:del w:id="402" w:author="David Ouyang" w:date="2018-05-20T09:57:00Z">
          <w:r w:rsidR="00583717" w:rsidDel="00186A7D">
            <w:rPr>
              <w:color w:val="000000"/>
            </w:rPr>
            <w:delText xml:space="preserve"> (e.g. documentation in the clinic record), </w:delText>
          </w:r>
        </w:del>
        <w:r w:rsidR="00583717">
          <w:rPr>
            <w:color w:val="000000"/>
          </w:rPr>
          <w:t xml:space="preserve">the patterns of </w:t>
        </w:r>
        <w:del w:id="403" w:author="David Ouyang" w:date="2018-05-20T09:58:00Z">
          <w:r w:rsidR="00583717" w:rsidDel="00A0488A">
            <w:rPr>
              <w:color w:val="000000"/>
            </w:rPr>
            <w:delText>brand name use demonstrated in our figure</w:delText>
          </w:r>
        </w:del>
      </w:ins>
      <w:ins w:id="404" w:author="David Ouyang" w:date="2018-05-20T09:58:00Z">
        <w:r w:rsidR="00A0488A">
          <w:rPr>
            <w:color w:val="000000"/>
          </w:rPr>
          <w:t>name use</w:t>
        </w:r>
      </w:ins>
      <w:ins w:id="405" w:author="Ouyang, David" w:date="2018-05-18T15:25:00Z">
        <w:r w:rsidR="00583717">
          <w:rPr>
            <w:color w:val="000000"/>
          </w:rPr>
          <w:t xml:space="preserve"> suggest that</w:t>
        </w:r>
      </w:ins>
      <w:ins w:id="406" w:author="Ouyang, David" w:date="2018-05-18T15:26:00Z">
        <w:r w:rsidR="00583717">
          <w:rPr>
            <w:color w:val="000000"/>
          </w:rPr>
          <w:t xml:space="preserve"> further</w:t>
        </w:r>
      </w:ins>
      <w:ins w:id="407" w:author="Ouyang, David" w:date="2018-05-18T15:25:00Z">
        <w:r w:rsidR="00583717">
          <w:rPr>
            <w:color w:val="000000"/>
          </w:rPr>
          <w:t xml:space="preserve"> interventions to promote the use of generic names and limit bias in medicine are needed.</w:t>
        </w:r>
      </w:ins>
      <w:ins w:id="408" w:author="David Ouyang" w:date="2018-05-20T09:57:00Z">
        <w:r w:rsidR="00186A7D">
          <w:rPr>
            <w:color w:val="000000"/>
          </w:rPr>
          <w:t xml:space="preserve"> </w:t>
        </w:r>
      </w:ins>
    </w:p>
    <w:p w:rsidR="00583717" w:rsidRDefault="00583717" w:rsidP="00583717">
      <w:pPr>
        <w:pStyle w:val="NormalWeb"/>
        <w:spacing w:before="0" w:beforeAutospacing="0" w:after="160" w:afterAutospacing="0"/>
        <w:rPr>
          <w:ins w:id="409" w:author="Ouyang, David" w:date="2018-05-18T15:19:00Z"/>
          <w:color w:val="000000"/>
        </w:rPr>
      </w:pPr>
    </w:p>
    <w:p w:rsidR="000C4CB3" w:rsidRPr="00E07D86" w:rsidDel="00583717" w:rsidRDefault="000C4CB3" w:rsidP="00D614DD">
      <w:pPr>
        <w:pStyle w:val="NormalWeb"/>
        <w:spacing w:before="0" w:beforeAutospacing="0" w:after="160" w:afterAutospacing="0"/>
        <w:rPr>
          <w:del w:id="410" w:author="Ouyang, David" w:date="2018-05-18T15:26:00Z"/>
          <w:color w:val="000000"/>
        </w:rPr>
      </w:pPr>
      <w:del w:id="411" w:author="Ouyang, David" w:date="2018-05-18T15:26:00Z">
        <w:r w:rsidRPr="00E07D86" w:rsidDel="00583717">
          <w:rPr>
            <w:color w:val="000000"/>
          </w:rPr>
          <w:delText>,and it is thought</w:delText>
        </w:r>
      </w:del>
      <w:ins w:id="412" w:author="Rebecca Tisdale" w:date="2018-04-23T21:53:00Z">
        <w:del w:id="413" w:author="Ouyang, David" w:date="2018-05-18T15:26:00Z">
          <w:r w:rsidR="003E767F" w:rsidDel="00583717">
            <w:rPr>
              <w:color w:val="000000"/>
            </w:rPr>
            <w:delText>F</w:delText>
          </w:r>
        </w:del>
      </w:ins>
      <w:del w:id="414" w:author="Ouyang, David" w:date="2018-05-18T15:26:00Z">
        <w:r w:rsidRPr="00E07D86" w:rsidDel="00583717">
          <w:rPr>
            <w:color w:val="000000"/>
          </w:rPr>
          <w:delText xml:space="preserve"> that familiarity with brand names </w:delText>
        </w:r>
      </w:del>
      <w:ins w:id="415" w:author="Rebecca Tisdale" w:date="2018-04-23T21:53:00Z">
        <w:del w:id="416" w:author="Ouyang, David" w:date="2018-05-18T15:26:00Z">
          <w:r w:rsidR="003E767F" w:rsidDel="00583717">
            <w:rPr>
              <w:color w:val="000000"/>
            </w:rPr>
            <w:delText xml:space="preserve">has been shown to </w:delText>
          </w:r>
        </w:del>
      </w:ins>
      <w:del w:id="417" w:author="Ouyang, David" w:date="2018-05-18T15:26:00Z">
        <w:r w:rsidRPr="00E07D86" w:rsidDel="00583717">
          <w:rPr>
            <w:color w:val="000000"/>
          </w:rPr>
          <w:delText>contribute to</w:delText>
        </w:r>
      </w:del>
      <w:ins w:id="418" w:author="Rebecca Tisdale" w:date="2018-04-23T21:50:00Z">
        <w:del w:id="419" w:author="Ouyang, David" w:date="2018-05-18T15:26:00Z">
          <w:r w:rsidR="003E767F" w:rsidDel="00583717">
            <w:rPr>
              <w:color w:val="000000"/>
            </w:rPr>
            <w:delText xml:space="preserve"> their</w:delText>
          </w:r>
        </w:del>
      </w:ins>
      <w:del w:id="420" w:author="Ouyang, David" w:date="2018-05-18T15:26:00Z">
        <w:r w:rsidRPr="00E07D86" w:rsidDel="00583717">
          <w:rPr>
            <w:color w:val="000000"/>
          </w:rPr>
          <w:delText xml:space="preserve"> its use</w:delText>
        </w:r>
      </w:del>
      <w:ins w:id="421" w:author="Rebecca Tisdale" w:date="2018-04-23T21:50:00Z">
        <w:del w:id="422" w:author="Ouyang, David" w:date="2018-05-18T15:26:00Z">
          <w:r w:rsidR="003E767F" w:rsidDel="00583717">
            <w:rPr>
              <w:color w:val="000000"/>
            </w:rPr>
            <w:delText xml:space="preserve">, </w:delText>
          </w:r>
        </w:del>
      </w:ins>
      <w:ins w:id="423" w:author="Rebecca Tisdale" w:date="2018-04-23T21:53:00Z">
        <w:del w:id="424" w:author="Ouyang, David" w:date="2018-05-18T15:26:00Z">
          <w:r w:rsidR="003E767F" w:rsidDel="00583717">
            <w:rPr>
              <w:color w:val="000000"/>
            </w:rPr>
            <w:delText xml:space="preserve">though </w:delText>
          </w:r>
        </w:del>
      </w:ins>
      <w:ins w:id="425" w:author="Rebecca Tisdale" w:date="2018-04-23T21:54:00Z">
        <w:del w:id="426" w:author="Ouyang, David" w:date="2018-05-18T15:26:00Z">
          <w:r w:rsidR="003E767F" w:rsidDel="00583717">
            <w:rPr>
              <w:color w:val="000000"/>
            </w:rPr>
            <w:delText xml:space="preserve">the fact that this has not been proven with regards to text pages is </w:delText>
          </w:r>
        </w:del>
      </w:ins>
      <w:ins w:id="427" w:author="Rebecca Tisdale" w:date="2018-04-23T21:53:00Z">
        <w:del w:id="428" w:author="Ouyang, David" w:date="2018-05-18T15:26:00Z">
          <w:r w:rsidR="003E767F" w:rsidDel="00583717">
            <w:rPr>
              <w:color w:val="000000"/>
            </w:rPr>
            <w:delText>a limitation of this study</w:delText>
          </w:r>
        </w:del>
      </w:ins>
      <w:ins w:id="429" w:author="David Ouyang" w:date="2018-04-24T21:28:00Z">
        <w:del w:id="430" w:author="Ouyang, David" w:date="2018-05-18T15:26:00Z">
          <w:r w:rsidR="004E03B0" w:rsidDel="00583717">
            <w:rPr>
              <w:color w:val="000000"/>
            </w:rPr>
            <w:delText>and in our study, we use a high throughput method of analyzing and visualizing provider sentiment</w:delText>
          </w:r>
        </w:del>
      </w:ins>
      <w:ins w:id="431" w:author="Rebecca Tisdale" w:date="2018-04-23T21:54:00Z">
        <w:del w:id="432" w:author="Ouyang, David" w:date="2018-05-18T15:26:00Z">
          <w:r w:rsidR="003E767F" w:rsidDel="00583717">
            <w:rPr>
              <w:color w:val="000000"/>
            </w:rPr>
            <w:delText xml:space="preserve">. </w:delText>
          </w:r>
        </w:del>
        <w:del w:id="433" w:author="Ouyang, David" w:date="2018-05-18T15:25:00Z">
          <w:r w:rsidR="003E767F" w:rsidDel="00583717">
            <w:rPr>
              <w:color w:val="000000"/>
            </w:rPr>
            <w:delText>To the extent that text pages do reflect other modes of communication</w:delText>
          </w:r>
        </w:del>
      </w:ins>
      <w:ins w:id="434" w:author="Rebecca Tisdale" w:date="2018-04-23T21:57:00Z">
        <w:del w:id="435" w:author="Ouyang, David" w:date="2018-05-18T15:25:00Z">
          <w:r w:rsidR="0042296B" w:rsidDel="00583717">
            <w:rPr>
              <w:color w:val="000000"/>
            </w:rPr>
            <w:delText xml:space="preserve"> (e.g. documentation in the clinic record)</w:delText>
          </w:r>
        </w:del>
      </w:ins>
      <w:ins w:id="436" w:author="Rebecca Tisdale" w:date="2018-04-23T21:54:00Z">
        <w:del w:id="437" w:author="Ouyang, David" w:date="2018-05-18T15:25:00Z">
          <w:r w:rsidR="003E767F" w:rsidDel="00583717">
            <w:rPr>
              <w:color w:val="000000"/>
            </w:rPr>
            <w:delText>,</w:delText>
          </w:r>
        </w:del>
      </w:ins>
      <w:ins w:id="438" w:author="Rebecca Tisdale" w:date="2018-04-23T21:50:00Z">
        <w:del w:id="439" w:author="Ouyang, David" w:date="2018-05-18T15:25:00Z">
          <w:r w:rsidR="003E767F" w:rsidDel="00583717">
            <w:rPr>
              <w:color w:val="000000"/>
            </w:rPr>
            <w:delText>the patterns of brand name use demonstrated in our F</w:delText>
          </w:r>
        </w:del>
      </w:ins>
      <w:ins w:id="440" w:author="David Ouyang" w:date="2018-04-24T21:27:00Z">
        <w:del w:id="441" w:author="Ouyang, David" w:date="2018-05-18T15:25:00Z">
          <w:r w:rsidR="004E03B0" w:rsidDel="00583717">
            <w:rPr>
              <w:color w:val="000000"/>
            </w:rPr>
            <w:delText>f</w:delText>
          </w:r>
        </w:del>
      </w:ins>
      <w:ins w:id="442" w:author="Rebecca Tisdale" w:date="2018-04-23T21:50:00Z">
        <w:del w:id="443" w:author="Ouyang, David" w:date="2018-05-18T15:25:00Z">
          <w:r w:rsidR="003E767F" w:rsidDel="00583717">
            <w:rPr>
              <w:color w:val="000000"/>
            </w:rPr>
            <w:delText>igure suggest that interventions to</w:delText>
          </w:r>
        </w:del>
      </w:ins>
      <w:del w:id="444" w:author="Ouyang, David" w:date="2018-05-18T15:25:00Z">
        <w:r w:rsidRPr="00E07D86" w:rsidDel="00583717">
          <w:rPr>
            <w:color w:val="000000"/>
          </w:rPr>
          <w:delText>.</w:delText>
        </w:r>
      </w:del>
      <w:ins w:id="445" w:author="David Ouyang" w:date="2018-04-21T12:51:00Z">
        <w:del w:id="446" w:author="Ouyang, David" w:date="2018-05-18T15:25:00Z">
          <w:r w:rsidR="00A40FD0" w:rsidDel="00583717">
            <w:rPr>
              <w:color w:val="000000"/>
            </w:rPr>
            <w:delText xml:space="preserve">Further </w:delText>
          </w:r>
        </w:del>
      </w:ins>
      <w:ins w:id="447" w:author="David Ouyang" w:date="2018-04-21T12:52:00Z">
        <w:del w:id="448" w:author="Ouyang, David" w:date="2018-05-18T15:25:00Z">
          <w:r w:rsidR="00310584" w:rsidDel="00583717">
            <w:rPr>
              <w:color w:val="000000"/>
            </w:rPr>
            <w:delText>recognition</w:delText>
          </w:r>
        </w:del>
      </w:ins>
      <w:ins w:id="449" w:author="David Ouyang" w:date="2018-04-21T12:51:00Z">
        <w:del w:id="450" w:author="Ouyang, David" w:date="2018-05-18T15:25:00Z">
          <w:r w:rsidR="00A40FD0" w:rsidDel="00583717">
            <w:rPr>
              <w:color w:val="000000"/>
            </w:rPr>
            <w:delText xml:space="preserve"> of this issue can prompt </w:delText>
          </w:r>
        </w:del>
      </w:ins>
      <w:ins w:id="451" w:author="David Ouyang" w:date="2018-04-21T12:55:00Z">
        <w:del w:id="452" w:author="Ouyang, David" w:date="2018-05-18T15:25:00Z">
          <w:r w:rsidR="00310584" w:rsidDel="00583717">
            <w:rPr>
              <w:color w:val="000000"/>
            </w:rPr>
            <w:delText>further efforts to promote the use of generic names and limit bias in medicine</w:delText>
          </w:r>
        </w:del>
      </w:ins>
      <w:ins w:id="453" w:author="Rebecca Tisdale" w:date="2018-04-23T21:52:00Z">
        <w:del w:id="454" w:author="Ouyang, David" w:date="2018-05-18T15:25:00Z">
          <w:r w:rsidR="003E767F" w:rsidDel="00583717">
            <w:rPr>
              <w:color w:val="000000"/>
            </w:rPr>
            <w:delText xml:space="preserve"> are needed</w:delText>
          </w:r>
        </w:del>
      </w:ins>
      <w:ins w:id="455" w:author="David Ouyang" w:date="2018-04-21T12:55:00Z">
        <w:del w:id="456" w:author="Ouyang, David" w:date="2018-05-18T15:25:00Z">
          <w:r w:rsidR="00310584" w:rsidDel="00583717">
            <w:rPr>
              <w:color w:val="000000"/>
            </w:rPr>
            <w:delText>.</w:delText>
          </w:r>
        </w:del>
      </w:ins>
    </w:p>
    <w:p w:rsidR="006109BF" w:rsidDel="00583717" w:rsidRDefault="000C4CB3">
      <w:pPr>
        <w:pStyle w:val="NormalWeb"/>
        <w:spacing w:before="0" w:beforeAutospacing="0" w:after="160" w:afterAutospacing="0"/>
        <w:rPr>
          <w:del w:id="457" w:author="Ouyang, David" w:date="2018-05-18T15:27:00Z"/>
          <w:color w:val="000000"/>
        </w:rPr>
      </w:pPr>
      <w:del w:id="458" w:author="Ouyang, David" w:date="2018-05-18T15:27:00Z">
        <w:r w:rsidRPr="00E07D86" w:rsidDel="00583717">
          <w:rPr>
            <w:color w:val="000000"/>
          </w:rPr>
          <w:delText>There is increased</w:delText>
        </w:r>
        <w:r w:rsidR="00314F27" w:rsidRPr="00E07D86" w:rsidDel="00583717">
          <w:rPr>
            <w:color w:val="000000"/>
          </w:rPr>
          <w:delText xml:space="preserve"> use of trade names in more </w:delText>
        </w:r>
        <w:r w:rsidR="00630074" w:rsidRPr="00E07D86" w:rsidDel="00583717">
          <w:rPr>
            <w:color w:val="000000"/>
          </w:rPr>
          <w:delText xml:space="preserve">frequently mentioned medications, more </w:delText>
        </w:r>
        <w:r w:rsidR="00314F27" w:rsidRPr="00E07D86" w:rsidDel="00583717">
          <w:rPr>
            <w:color w:val="000000"/>
          </w:rPr>
          <w:delText>recently FDA app</w:delText>
        </w:r>
        <w:r w:rsidR="00630074" w:rsidRPr="00E07D86" w:rsidDel="00583717">
          <w:rPr>
            <w:color w:val="000000"/>
          </w:rPr>
          <w:delText>roved medications</w:delText>
        </w:r>
        <w:r w:rsidR="0013083E" w:rsidRPr="00E07D86" w:rsidDel="00583717">
          <w:rPr>
            <w:color w:val="000000"/>
          </w:rPr>
          <w:delText>,</w:delText>
        </w:r>
        <w:r w:rsidR="00A405B9" w:rsidRPr="00E07D86" w:rsidDel="00583717">
          <w:rPr>
            <w:color w:val="000000"/>
          </w:rPr>
          <w:delText xml:space="preserve"> and more expensive medications. </w:delText>
        </w:r>
        <w:r w:rsidR="006F2E3A" w:rsidRPr="00E07D86" w:rsidDel="00583717">
          <w:rPr>
            <w:color w:val="000000"/>
          </w:rPr>
          <w:delText xml:space="preserve">This variation </w:delText>
        </w:r>
        <w:r w:rsidR="008B7889" w:rsidRPr="00E07D86" w:rsidDel="00583717">
          <w:rPr>
            <w:color w:val="000000"/>
          </w:rPr>
          <w:delText>is independent</w:delText>
        </w:r>
        <w:r w:rsidR="006F2E3A" w:rsidRPr="00E07D86" w:rsidDel="00583717">
          <w:rPr>
            <w:color w:val="000000"/>
          </w:rPr>
          <w:delText xml:space="preserve"> of medication name length and was consistent across multiple subspecialties and medication classes. Surprisingly</w:delText>
        </w:r>
        <w:r w:rsidR="00630074" w:rsidRPr="00E07D86" w:rsidDel="00583717">
          <w:rPr>
            <w:color w:val="000000"/>
          </w:rPr>
          <w:delText xml:space="preserve">, medications </w:delText>
        </w:r>
        <w:r w:rsidR="006F2E3A" w:rsidRPr="00E07D86" w:rsidDel="00583717">
          <w:rPr>
            <w:color w:val="000000"/>
          </w:rPr>
          <w:delText xml:space="preserve">still </w:delText>
        </w:r>
        <w:r w:rsidR="00630074" w:rsidRPr="00E07D86" w:rsidDel="00583717">
          <w:rPr>
            <w:color w:val="000000"/>
          </w:rPr>
          <w:delText xml:space="preserve">on patent </w:delText>
        </w:r>
        <w:r w:rsidR="006F2E3A" w:rsidRPr="00E07D86" w:rsidDel="00583717">
          <w:rPr>
            <w:color w:val="000000"/>
          </w:rPr>
          <w:delText xml:space="preserve">(the most recently approved medications) </w:delText>
        </w:r>
        <w:r w:rsidR="00630074" w:rsidRPr="00E07D86" w:rsidDel="00583717">
          <w:rPr>
            <w:color w:val="000000"/>
          </w:rPr>
          <w:delText xml:space="preserve">were more commonly </w:delText>
        </w:r>
        <w:r w:rsidR="006F2E3A" w:rsidRPr="00E07D86" w:rsidDel="00583717">
          <w:rPr>
            <w:color w:val="000000"/>
          </w:rPr>
          <w:delText xml:space="preserve">referred to by generic names, suggesting </w:delText>
        </w:r>
        <w:r w:rsidR="00190B95" w:rsidRPr="00E07D86" w:rsidDel="00583717">
          <w:rPr>
            <w:color w:val="000000"/>
          </w:rPr>
          <w:delText xml:space="preserve">more recent </w:delText>
        </w:r>
        <w:r w:rsidR="006F2E3A" w:rsidRPr="00E07D86" w:rsidDel="00583717">
          <w:rPr>
            <w:color w:val="000000"/>
          </w:rPr>
          <w:delText xml:space="preserve">efforts to promote generic name use may have been effective. </w:delText>
        </w:r>
        <w:r w:rsidR="00314F27" w:rsidRPr="00E07D86" w:rsidDel="00583717">
          <w:rPr>
            <w:color w:val="000000"/>
          </w:rPr>
          <w:delText>F</w:delText>
        </w:r>
        <w:r w:rsidR="00DD6BBD" w:rsidRPr="00E07D86" w:rsidDel="00583717">
          <w:rPr>
            <w:color w:val="000000"/>
          </w:rPr>
          <w:delText xml:space="preserve">urther analysis should be done to assess whether naming practices also influence prescribing </w:delText>
        </w:r>
        <w:r w:rsidR="00190B95" w:rsidRPr="00E07D86" w:rsidDel="00583717">
          <w:rPr>
            <w:color w:val="000000"/>
          </w:rPr>
          <w:delText xml:space="preserve">and usage </w:delText>
        </w:r>
        <w:r w:rsidR="00DD6BBD" w:rsidRPr="00E07D86" w:rsidDel="00583717">
          <w:rPr>
            <w:color w:val="000000"/>
          </w:rPr>
          <w:delText xml:space="preserve">practices.  </w:delText>
        </w:r>
      </w:del>
    </w:p>
    <w:p w:rsidR="009A76AD" w:rsidDel="00583717" w:rsidRDefault="009A76AD" w:rsidP="00DD6BBD">
      <w:pPr>
        <w:pStyle w:val="NormalWeb"/>
        <w:spacing w:before="0" w:beforeAutospacing="0" w:after="160" w:afterAutospacing="0"/>
        <w:rPr>
          <w:del w:id="459" w:author="Ouyang, David" w:date="2018-05-18T15:27:00Z"/>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Del="00164F92" w:rsidRDefault="009A76AD" w:rsidP="00DD6BBD">
      <w:pPr>
        <w:pStyle w:val="NormalWeb"/>
        <w:spacing w:before="0" w:beforeAutospacing="0" w:after="160" w:afterAutospacing="0"/>
        <w:rPr>
          <w:del w:id="460" w:author="Ouyang, David" w:date="2018-05-23T10:47:00Z"/>
          <w:color w:val="000000"/>
        </w:rPr>
      </w:pPr>
    </w:p>
    <w:p w:rsidR="009A76AD" w:rsidDel="00310584" w:rsidRDefault="009A76AD" w:rsidP="00DD6BBD">
      <w:pPr>
        <w:pStyle w:val="NormalWeb"/>
        <w:spacing w:before="0" w:beforeAutospacing="0" w:after="160" w:afterAutospacing="0"/>
        <w:rPr>
          <w:del w:id="461" w:author="David Ouyang" w:date="2018-04-21T12:55:00Z"/>
          <w:color w:val="000000"/>
        </w:rPr>
      </w:pPr>
    </w:p>
    <w:p w:rsidR="00000281" w:rsidDel="00310584" w:rsidRDefault="00000281" w:rsidP="00DD6BBD">
      <w:pPr>
        <w:pStyle w:val="NormalWeb"/>
        <w:spacing w:before="0" w:beforeAutospacing="0" w:after="160" w:afterAutospacing="0"/>
        <w:rPr>
          <w:del w:id="462" w:author="David Ouyang" w:date="2018-04-21T12:55:00Z"/>
          <w:color w:val="000000"/>
        </w:rPr>
      </w:pPr>
    </w:p>
    <w:p w:rsidR="009A76AD" w:rsidDel="004E03B0" w:rsidRDefault="009A76AD" w:rsidP="00DD6BBD">
      <w:pPr>
        <w:pStyle w:val="NormalWeb"/>
        <w:spacing w:before="0" w:beforeAutospacing="0" w:after="160" w:afterAutospacing="0"/>
        <w:rPr>
          <w:del w:id="463" w:author="David Ouyang" w:date="2018-04-24T21:26:00Z"/>
          <w:color w:val="000000"/>
        </w:rPr>
      </w:pPr>
    </w:p>
    <w:p w:rsidR="009A76AD" w:rsidDel="00D614DD" w:rsidRDefault="009A76AD" w:rsidP="00DD6BBD">
      <w:pPr>
        <w:pStyle w:val="NormalWeb"/>
        <w:spacing w:before="0" w:beforeAutospacing="0" w:after="160" w:afterAutospacing="0"/>
        <w:rPr>
          <w:del w:id="464" w:author="David Ouyang" w:date="2018-04-21T12:39:00Z"/>
          <w:color w:val="000000"/>
        </w:rPr>
      </w:pPr>
    </w:p>
    <w:p w:rsidR="009A76AD" w:rsidDel="00D614DD" w:rsidRDefault="009A76AD" w:rsidP="00DD6BBD">
      <w:pPr>
        <w:pStyle w:val="NormalWeb"/>
        <w:spacing w:before="0" w:beforeAutospacing="0" w:after="160" w:afterAutospacing="0"/>
        <w:rPr>
          <w:del w:id="465" w:author="David Ouyang" w:date="2018-04-21T12:39:00Z"/>
          <w:color w:val="000000"/>
        </w:rPr>
      </w:pPr>
    </w:p>
    <w:p w:rsidR="009A76AD" w:rsidDel="00D614DD" w:rsidRDefault="009A76AD" w:rsidP="00DD6BBD">
      <w:pPr>
        <w:pStyle w:val="NormalWeb"/>
        <w:spacing w:before="0" w:beforeAutospacing="0" w:after="160" w:afterAutospacing="0"/>
        <w:rPr>
          <w:del w:id="466" w:author="David Ouyang" w:date="2018-04-21T12:39:00Z"/>
          <w:color w:val="000000"/>
        </w:rPr>
      </w:pPr>
    </w:p>
    <w:p w:rsidR="009A76AD" w:rsidDel="00D614DD" w:rsidRDefault="009A76AD" w:rsidP="00DD6BBD">
      <w:pPr>
        <w:pStyle w:val="NormalWeb"/>
        <w:spacing w:before="0" w:beforeAutospacing="0" w:after="160" w:afterAutospacing="0"/>
        <w:rPr>
          <w:del w:id="467" w:author="David Ouyang" w:date="2018-04-21T12:39:00Z"/>
          <w:color w:val="000000"/>
        </w:rPr>
      </w:pPr>
    </w:p>
    <w:p w:rsidR="009A76AD" w:rsidDel="00D614DD" w:rsidRDefault="009A76AD" w:rsidP="00DD6BBD">
      <w:pPr>
        <w:pStyle w:val="NormalWeb"/>
        <w:spacing w:before="0" w:beforeAutospacing="0" w:after="160" w:afterAutospacing="0"/>
        <w:rPr>
          <w:del w:id="468" w:author="David Ouyang" w:date="2018-04-21T12:39:00Z"/>
          <w:color w:val="000000"/>
        </w:rPr>
      </w:pPr>
    </w:p>
    <w:p w:rsidR="009A76AD" w:rsidDel="00D614DD" w:rsidRDefault="009A76AD" w:rsidP="00DD6BBD">
      <w:pPr>
        <w:pStyle w:val="NormalWeb"/>
        <w:spacing w:before="0" w:beforeAutospacing="0" w:after="160" w:afterAutospacing="0"/>
        <w:rPr>
          <w:del w:id="469" w:author="David Ouyang" w:date="2018-04-21T12:39:00Z"/>
          <w:color w:val="000000"/>
        </w:rPr>
      </w:pPr>
    </w:p>
    <w:p w:rsidR="009A76AD" w:rsidRPr="00E07D86" w:rsidDel="00D614DD" w:rsidRDefault="009A76AD" w:rsidP="00DD6BBD">
      <w:pPr>
        <w:pStyle w:val="NormalWeb"/>
        <w:spacing w:before="0" w:beforeAutospacing="0" w:after="160" w:afterAutospacing="0"/>
        <w:rPr>
          <w:del w:id="470" w:author="David Ouyang" w:date="2018-04-21T12:39:00Z"/>
          <w:color w:val="000000"/>
        </w:rPr>
      </w:pPr>
    </w:p>
    <w:p w:rsidR="00497E5A" w:rsidRDefault="00497E5A" w:rsidP="000A52E1">
      <w:pPr>
        <w:pStyle w:val="NormalWeb"/>
        <w:spacing w:before="0" w:beforeAutospacing="0" w:after="160" w:afterAutospacing="0"/>
        <w:rPr>
          <w:ins w:id="471" w:author="Ouyang, David" w:date="2018-05-18T11:58:00Z"/>
          <w:color w:val="000000"/>
        </w:rPr>
      </w:pPr>
      <w:r w:rsidRPr="00E07D86">
        <w:rPr>
          <w:color w:val="000000"/>
        </w:rPr>
        <w:t>Figure 1</w:t>
      </w:r>
    </w:p>
    <w:p w:rsidR="00B108CE" w:rsidRDefault="00B108CE" w:rsidP="000A52E1">
      <w:pPr>
        <w:pStyle w:val="NormalWeb"/>
        <w:spacing w:before="0" w:beforeAutospacing="0" w:after="160" w:afterAutospacing="0"/>
        <w:rPr>
          <w:ins w:id="472" w:author="Ouyang, David" w:date="2018-05-18T11:58:00Z"/>
          <w:color w:val="000000"/>
        </w:rPr>
      </w:pPr>
    </w:p>
    <w:p w:rsidR="00B108CE" w:rsidRPr="00E07D86" w:rsidRDefault="0038210C" w:rsidP="000A52E1">
      <w:pPr>
        <w:pStyle w:val="NormalWeb"/>
        <w:spacing w:before="0" w:beforeAutospacing="0" w:after="160" w:afterAutospacing="0"/>
        <w:rPr>
          <w:color w:val="000000"/>
        </w:rPr>
      </w:pPr>
      <w:ins w:id="473" w:author="Ouyang, David" w:date="2018-05-23T10:54:00Z">
        <w:r>
          <w:rPr>
            <w:noProof/>
            <w:color w:val="000000"/>
            <w:lang w:eastAsia="en-US"/>
          </w:rPr>
          <w:drawing>
            <wp:inline distT="0" distB="0" distL="0" distR="0">
              <wp:extent cx="5943600" cy="3758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sion6-FivePart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58565"/>
                      </a:xfrm>
                      <a:prstGeom prst="rect">
                        <a:avLst/>
                      </a:prstGeom>
                    </pic:spPr>
                  </pic:pic>
                </a:graphicData>
              </a:graphic>
            </wp:inline>
          </w:drawing>
        </w:r>
      </w:ins>
      <w:bookmarkStart w:id="474" w:name="_GoBack"/>
      <w:bookmarkEnd w:id="474"/>
    </w:p>
    <w:p w:rsidR="00497E5A" w:rsidRPr="00E07D86" w:rsidRDefault="002C32B2" w:rsidP="000A52E1">
      <w:pPr>
        <w:pStyle w:val="NormalWeb"/>
        <w:spacing w:before="0" w:beforeAutospacing="0" w:after="160" w:afterAutospacing="0"/>
        <w:rPr>
          <w:color w:val="000000"/>
        </w:rPr>
      </w:pPr>
      <w:ins w:id="475" w:author="David Ouyang" w:date="2018-04-24T21:26:00Z">
        <w:del w:id="476" w:author="Ouyang, David" w:date="2018-05-18T11:57:00Z">
          <w:r>
            <w:rPr>
              <w:noProof/>
              <w:color w:val="000000"/>
              <w:lang w:eastAsia="en-US"/>
              <w:rPrChange w:id="477">
                <w:rPr>
                  <w:rFonts w:asciiTheme="minorHAnsi" w:eastAsiaTheme="minorHAnsi" w:hAnsiTheme="minorHAnsi" w:cstheme="minorBidi"/>
                  <w:noProof/>
                  <w:sz w:val="22"/>
                  <w:szCs w:val="22"/>
                  <w:lang w:eastAsia="en-US"/>
                </w:rPr>
              </w:rPrChange>
            </w:rPr>
            <w:drawing>
              <wp:inline distT="0" distB="0" distL="0" distR="0">
                <wp:extent cx="5943600" cy="3112135"/>
                <wp:effectExtent l="19050" t="0" r="0" b="0"/>
                <wp:docPr id="1" name="Picture 0" descr="RevisionVersion-Cardiology-AllCombined-WithoutCol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sionVersion-Cardiology-AllCombined-WithoutColor2.png"/>
                        <pic:cNvPicPr/>
                      </pic:nvPicPr>
                      <pic:blipFill>
                        <a:blip r:embed="rId10" cstate="print"/>
                        <a:stretch>
                          <a:fillRect/>
                        </a:stretch>
                      </pic:blipFill>
                      <pic:spPr>
                        <a:xfrm>
                          <a:off x="0" y="0"/>
                          <a:ext cx="5943600" cy="3112135"/>
                        </a:xfrm>
                        <a:prstGeom prst="rect">
                          <a:avLst/>
                        </a:prstGeom>
                      </pic:spPr>
                    </pic:pic>
                  </a:graphicData>
                </a:graphic>
              </wp:inline>
            </w:drawing>
          </w:r>
        </w:del>
      </w:ins>
      <w:del w:id="478" w:author="Ouyang, David" w:date="2018-05-18T11:57:00Z">
        <w:r>
          <w:rPr>
            <w:noProof/>
            <w:color w:val="000000"/>
            <w:lang w:eastAsia="en-US"/>
            <w:rPrChange w:id="479">
              <w:rPr>
                <w:rFonts w:asciiTheme="minorHAnsi" w:eastAsiaTheme="minorHAnsi" w:hAnsiTheme="minorHAnsi" w:cstheme="minorBidi"/>
                <w:noProof/>
                <w:sz w:val="22"/>
                <w:szCs w:val="22"/>
                <w:lang w:eastAsia="en-US"/>
              </w:rPr>
            </w:rPrChange>
          </w:rPr>
          <w:drawing>
            <wp:inline distT="0" distB="0" distL="0" distR="0">
              <wp:extent cx="5943600" cy="4824095"/>
              <wp:effectExtent l="19050" t="0" r="0" b="0"/>
              <wp:docPr id="2" name="Picture 1" descr="Cardiology-All-RatioOfGenericToBrandName-WithCou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iology-All-RatioOfGenericToBrandName-WithCounts.png"/>
                      <pic:cNvPicPr/>
                    </pic:nvPicPr>
                    <pic:blipFill>
                      <a:blip r:embed="rId11" cstate="print"/>
                      <a:stretch>
                        <a:fillRect/>
                      </a:stretch>
                    </pic:blipFill>
                    <pic:spPr>
                      <a:xfrm>
                        <a:off x="0" y="0"/>
                        <a:ext cx="5943600" cy="4824095"/>
                      </a:xfrm>
                      <a:prstGeom prst="rect">
                        <a:avLst/>
                      </a:prstGeom>
                    </pic:spPr>
                  </pic:pic>
                </a:graphicData>
              </a:graphic>
            </wp:inline>
          </w:drawing>
        </w:r>
      </w:del>
    </w:p>
    <w:p w:rsidR="008B7889" w:rsidRPr="00E07D86" w:rsidRDefault="008B7889" w:rsidP="000A52E1">
      <w:pPr>
        <w:pStyle w:val="NormalWeb"/>
        <w:spacing w:before="0" w:beforeAutospacing="0" w:after="160" w:afterAutospacing="0"/>
        <w:rPr>
          <w:color w:val="000000"/>
        </w:rPr>
      </w:pPr>
    </w:p>
    <w:p w:rsidR="008B7889" w:rsidRPr="00E07D86" w:rsidRDefault="008B7889" w:rsidP="000A52E1">
      <w:pPr>
        <w:pStyle w:val="NormalWeb"/>
        <w:spacing w:before="0" w:beforeAutospacing="0" w:after="160" w:afterAutospacing="0"/>
        <w:rPr>
          <w:color w:val="000000"/>
        </w:rPr>
      </w:pPr>
    </w:p>
    <w:p w:rsidR="008B7889" w:rsidRDefault="008B7889" w:rsidP="000A52E1">
      <w:pPr>
        <w:pStyle w:val="NormalWeb"/>
        <w:spacing w:before="0" w:beforeAutospacing="0" w:after="160" w:afterAutospacing="0"/>
        <w:rPr>
          <w:ins w:id="480" w:author="David Ouyang" w:date="2018-04-21T12:55:00Z"/>
          <w:color w:val="000000"/>
        </w:rPr>
      </w:pPr>
    </w:p>
    <w:p w:rsidR="00310584" w:rsidRDefault="00310584" w:rsidP="000A52E1">
      <w:pPr>
        <w:pStyle w:val="NormalWeb"/>
        <w:spacing w:before="0" w:beforeAutospacing="0" w:after="160" w:afterAutospacing="0"/>
        <w:rPr>
          <w:ins w:id="481" w:author="David Ouyang" w:date="2018-04-21T12:55:00Z"/>
          <w:color w:val="000000"/>
        </w:rPr>
      </w:pPr>
    </w:p>
    <w:p w:rsidR="00310584" w:rsidRDefault="00310584" w:rsidP="000A52E1">
      <w:pPr>
        <w:pStyle w:val="NormalWeb"/>
        <w:spacing w:before="0" w:beforeAutospacing="0" w:after="160" w:afterAutospacing="0"/>
        <w:rPr>
          <w:ins w:id="482" w:author="David Ouyang" w:date="2018-04-21T12:55:00Z"/>
          <w:color w:val="000000"/>
        </w:rPr>
      </w:pPr>
    </w:p>
    <w:p w:rsidR="00310584" w:rsidRDefault="00310584" w:rsidP="000A52E1">
      <w:pPr>
        <w:pStyle w:val="NormalWeb"/>
        <w:spacing w:before="0" w:beforeAutospacing="0" w:after="160" w:afterAutospacing="0"/>
        <w:rPr>
          <w:ins w:id="483" w:author="David Ouyang" w:date="2018-04-21T12:55:00Z"/>
          <w:color w:val="000000"/>
        </w:rPr>
      </w:pPr>
    </w:p>
    <w:p w:rsidR="00310584" w:rsidRDefault="00310584" w:rsidP="000A52E1">
      <w:pPr>
        <w:pStyle w:val="NormalWeb"/>
        <w:spacing w:before="0" w:beforeAutospacing="0" w:after="160" w:afterAutospacing="0"/>
        <w:rPr>
          <w:ins w:id="484" w:author="David Ouyang" w:date="2018-04-21T12:55:00Z"/>
          <w:color w:val="000000"/>
        </w:rPr>
      </w:pPr>
    </w:p>
    <w:p w:rsidR="00310584" w:rsidRDefault="00310584" w:rsidP="000A52E1">
      <w:pPr>
        <w:pStyle w:val="NormalWeb"/>
        <w:spacing w:before="0" w:beforeAutospacing="0" w:after="160" w:afterAutospacing="0"/>
        <w:rPr>
          <w:ins w:id="485" w:author="David Ouyang" w:date="2018-04-21T12:55:00Z"/>
          <w:color w:val="000000"/>
        </w:rPr>
      </w:pPr>
    </w:p>
    <w:p w:rsidR="00310584" w:rsidRDefault="00310584" w:rsidP="000A52E1">
      <w:pPr>
        <w:pStyle w:val="NormalWeb"/>
        <w:spacing w:before="0" w:beforeAutospacing="0" w:after="160" w:afterAutospacing="0"/>
        <w:rPr>
          <w:ins w:id="486" w:author="David Ouyang" w:date="2018-04-24T21:26:00Z"/>
          <w:color w:val="000000"/>
        </w:rPr>
      </w:pPr>
    </w:p>
    <w:p w:rsidR="004E03B0" w:rsidRDefault="004E03B0" w:rsidP="000A52E1">
      <w:pPr>
        <w:pStyle w:val="NormalWeb"/>
        <w:spacing w:before="0" w:beforeAutospacing="0" w:after="160" w:afterAutospacing="0"/>
        <w:rPr>
          <w:ins w:id="487" w:author="David Ouyang" w:date="2018-04-24T21:26:00Z"/>
          <w:color w:val="000000"/>
        </w:rPr>
      </w:pPr>
    </w:p>
    <w:p w:rsidR="004E03B0" w:rsidRDefault="004E03B0" w:rsidP="000A52E1">
      <w:pPr>
        <w:pStyle w:val="NormalWeb"/>
        <w:spacing w:before="0" w:beforeAutospacing="0" w:after="160" w:afterAutospacing="0"/>
        <w:rPr>
          <w:ins w:id="488" w:author="David Ouyang" w:date="2018-04-24T21:26:00Z"/>
          <w:color w:val="000000"/>
        </w:rPr>
      </w:pPr>
    </w:p>
    <w:p w:rsidR="004E03B0" w:rsidRDefault="004E03B0" w:rsidP="000A52E1">
      <w:pPr>
        <w:pStyle w:val="NormalWeb"/>
        <w:spacing w:before="0" w:beforeAutospacing="0" w:after="160" w:afterAutospacing="0"/>
        <w:rPr>
          <w:ins w:id="489" w:author="David Ouyang" w:date="2018-04-24T21:26:00Z"/>
          <w:color w:val="000000"/>
        </w:rPr>
      </w:pPr>
    </w:p>
    <w:p w:rsidR="004E03B0" w:rsidRDefault="004E03B0" w:rsidP="000A52E1">
      <w:pPr>
        <w:pStyle w:val="NormalWeb"/>
        <w:spacing w:before="0" w:beforeAutospacing="0" w:after="160" w:afterAutospacing="0"/>
        <w:rPr>
          <w:ins w:id="490" w:author="David Ouyang" w:date="2018-04-24T21:26:00Z"/>
          <w:color w:val="000000"/>
        </w:rPr>
      </w:pPr>
    </w:p>
    <w:p w:rsidR="004E03B0" w:rsidRDefault="004E03B0" w:rsidP="000A52E1">
      <w:pPr>
        <w:pStyle w:val="NormalWeb"/>
        <w:spacing w:before="0" w:beforeAutospacing="0" w:after="160" w:afterAutospacing="0"/>
        <w:rPr>
          <w:ins w:id="491" w:author="David Ouyang" w:date="2018-04-24T21:26:00Z"/>
          <w:color w:val="000000"/>
        </w:rPr>
      </w:pPr>
    </w:p>
    <w:p w:rsidR="004E03B0" w:rsidRDefault="004E03B0" w:rsidP="000A52E1">
      <w:pPr>
        <w:pStyle w:val="NormalWeb"/>
        <w:spacing w:before="0" w:beforeAutospacing="0" w:after="160" w:afterAutospacing="0"/>
        <w:rPr>
          <w:ins w:id="492" w:author="David Ouyang" w:date="2018-04-21T12:55:00Z"/>
          <w:color w:val="000000"/>
        </w:rPr>
      </w:pPr>
    </w:p>
    <w:p w:rsidR="00310584" w:rsidRPr="00E07D86" w:rsidDel="00FB71B5" w:rsidRDefault="00CE4377" w:rsidP="000A52E1">
      <w:pPr>
        <w:pStyle w:val="NormalWeb"/>
        <w:spacing w:before="0" w:beforeAutospacing="0" w:after="160" w:afterAutospacing="0"/>
        <w:rPr>
          <w:del w:id="493" w:author="Ouyang, David" w:date="2018-05-23T10:47:00Z"/>
          <w:color w:val="000000"/>
        </w:rPr>
      </w:pPr>
      <w:ins w:id="494" w:author="David Ouyang" w:date="2018-05-20T09:49:00Z">
        <w:del w:id="495" w:author="Ouyang, David" w:date="2018-05-23T10:47:00Z">
          <w:r w:rsidDel="00FB71B5">
            <w:rPr>
              <w:color w:val="000000"/>
            </w:rPr>
            <w:br/>
          </w:r>
        </w:del>
      </w:ins>
    </w:p>
    <w:p w:rsidR="008B7889" w:rsidRPr="00E07D86" w:rsidRDefault="008B7889" w:rsidP="000A52E1">
      <w:pPr>
        <w:pStyle w:val="NormalWeb"/>
        <w:spacing w:before="0" w:beforeAutospacing="0" w:after="160" w:afterAutospacing="0"/>
        <w:rPr>
          <w:color w:val="000000"/>
        </w:rPr>
      </w:pPr>
    </w:p>
    <w:p w:rsidR="008B7889" w:rsidRPr="00E07D86" w:rsidDel="00D614DD" w:rsidRDefault="008B7889" w:rsidP="000A52E1">
      <w:pPr>
        <w:pStyle w:val="NormalWeb"/>
        <w:spacing w:before="0" w:beforeAutospacing="0" w:after="160" w:afterAutospacing="0"/>
        <w:rPr>
          <w:del w:id="496" w:author="David Ouyang" w:date="2018-04-21T12:39:00Z"/>
          <w:color w:val="000000"/>
        </w:rPr>
      </w:pPr>
    </w:p>
    <w:p w:rsidR="008B7889" w:rsidDel="00D614DD" w:rsidRDefault="008B7889" w:rsidP="000A52E1">
      <w:pPr>
        <w:pStyle w:val="NormalWeb"/>
        <w:spacing w:before="0" w:beforeAutospacing="0" w:after="160" w:afterAutospacing="0"/>
        <w:rPr>
          <w:del w:id="497" w:author="David Ouyang" w:date="2018-04-21T12:39:00Z"/>
          <w:color w:val="000000"/>
        </w:rPr>
      </w:pPr>
    </w:p>
    <w:p w:rsidR="005B597B" w:rsidRPr="00E07D86" w:rsidDel="00D614DD" w:rsidRDefault="005B597B" w:rsidP="000A52E1">
      <w:pPr>
        <w:pStyle w:val="NormalWeb"/>
        <w:spacing w:before="0" w:beforeAutospacing="0" w:after="160" w:afterAutospacing="0"/>
        <w:rPr>
          <w:del w:id="498" w:author="David Ouyang" w:date="2018-04-21T12:39:00Z"/>
          <w:color w:val="000000"/>
        </w:rPr>
      </w:pPr>
    </w:p>
    <w:p w:rsidR="008B7889" w:rsidRPr="00E07D86" w:rsidDel="00D614DD" w:rsidRDefault="008B7889" w:rsidP="000A52E1">
      <w:pPr>
        <w:pStyle w:val="NormalWeb"/>
        <w:spacing w:before="0" w:beforeAutospacing="0" w:after="160" w:afterAutospacing="0"/>
        <w:rPr>
          <w:del w:id="499" w:author="David Ouyang" w:date="2018-04-21T12:39:00Z"/>
          <w:color w:val="000000"/>
        </w:rPr>
      </w:pPr>
    </w:p>
    <w:p w:rsidR="008B7889" w:rsidRPr="00E07D86" w:rsidDel="00D614DD" w:rsidRDefault="008B7889" w:rsidP="000A52E1">
      <w:pPr>
        <w:pStyle w:val="NormalWeb"/>
        <w:spacing w:before="0" w:beforeAutospacing="0" w:after="160" w:afterAutospacing="0"/>
        <w:rPr>
          <w:del w:id="500" w:author="David Ouyang" w:date="2018-04-21T12:39:00Z"/>
          <w:color w:val="000000"/>
        </w:rPr>
      </w:pPr>
    </w:p>
    <w:p w:rsidR="008B7889" w:rsidRPr="00E07D86" w:rsidDel="00D614DD" w:rsidRDefault="008B7889" w:rsidP="000A52E1">
      <w:pPr>
        <w:pStyle w:val="NormalWeb"/>
        <w:spacing w:before="0" w:beforeAutospacing="0" w:after="160" w:afterAutospacing="0"/>
        <w:rPr>
          <w:del w:id="501" w:author="David Ouyang" w:date="2018-04-21T12:39:00Z"/>
          <w:color w:val="000000"/>
        </w:rPr>
      </w:pPr>
    </w:p>
    <w:p w:rsidR="008B7889" w:rsidRPr="00E07D86" w:rsidDel="00D614DD" w:rsidRDefault="008B7889" w:rsidP="000A52E1">
      <w:pPr>
        <w:pStyle w:val="NormalWeb"/>
        <w:spacing w:before="0" w:beforeAutospacing="0" w:after="160" w:afterAutospacing="0"/>
        <w:rPr>
          <w:del w:id="502" w:author="David Ouyang" w:date="2018-04-21T12:39:00Z"/>
          <w:color w:val="000000"/>
        </w:rPr>
      </w:pPr>
    </w:p>
    <w:p w:rsidR="00497E5A" w:rsidRPr="00E07D86" w:rsidDel="00D614DD" w:rsidRDefault="008B7889" w:rsidP="000A52E1">
      <w:pPr>
        <w:pStyle w:val="NormalWeb"/>
        <w:spacing w:before="0" w:beforeAutospacing="0" w:after="160" w:afterAutospacing="0"/>
        <w:rPr>
          <w:del w:id="503" w:author="David Ouyang" w:date="2018-04-21T12:39:00Z"/>
          <w:color w:val="000000"/>
        </w:rPr>
      </w:pPr>
      <w:del w:id="504" w:author="David Ouyang" w:date="2018-04-21T12:39:00Z">
        <w:r w:rsidRPr="00E07D86" w:rsidDel="00D614DD">
          <w:rPr>
            <w:color w:val="000000"/>
          </w:rPr>
          <w:delText>Table 1</w:delText>
        </w:r>
      </w:del>
    </w:p>
    <w:p w:rsidR="008B7889" w:rsidRPr="00E07D86" w:rsidDel="00D614DD" w:rsidRDefault="008B7889" w:rsidP="000A52E1">
      <w:pPr>
        <w:pStyle w:val="NormalWeb"/>
        <w:spacing w:before="0" w:beforeAutospacing="0" w:after="160" w:afterAutospacing="0"/>
        <w:rPr>
          <w:del w:id="505" w:author="David Ouyang" w:date="2018-04-21T12:39:00Z"/>
          <w:color w:val="000000"/>
        </w:rPr>
      </w:pPr>
    </w:p>
    <w:tbl>
      <w:tblPr>
        <w:tblW w:w="9280" w:type="dxa"/>
        <w:tblInd w:w="108" w:type="dxa"/>
        <w:tblLook w:val="04A0" w:firstRow="1" w:lastRow="0" w:firstColumn="1" w:lastColumn="0" w:noHBand="0" w:noVBand="1"/>
      </w:tblPr>
      <w:tblGrid>
        <w:gridCol w:w="4780"/>
        <w:gridCol w:w="3040"/>
        <w:gridCol w:w="1460"/>
      </w:tblGrid>
      <w:tr w:rsidR="008B7889" w:rsidRPr="00E07D86" w:rsidDel="00D614DD" w:rsidTr="008B7889">
        <w:trPr>
          <w:trHeight w:val="330"/>
          <w:del w:id="506" w:author="David Ouyang" w:date="2018-04-21T12:39:00Z"/>
        </w:trPr>
        <w:tc>
          <w:tcPr>
            <w:tcW w:w="4780" w:type="dxa"/>
            <w:tcBorders>
              <w:top w:val="single" w:sz="4" w:space="0" w:color="auto"/>
              <w:left w:val="nil"/>
              <w:bottom w:val="single" w:sz="8" w:space="0" w:color="auto"/>
              <w:right w:val="nil"/>
            </w:tcBorders>
            <w:shd w:val="clear" w:color="auto" w:fill="auto"/>
            <w:hideMark/>
          </w:tcPr>
          <w:p w:rsidR="008B7889" w:rsidRPr="00E07D86" w:rsidDel="00D614DD" w:rsidRDefault="008B7889" w:rsidP="008B7889">
            <w:pPr>
              <w:spacing w:after="0" w:line="240" w:lineRule="auto"/>
              <w:rPr>
                <w:del w:id="507" w:author="David Ouyang" w:date="2018-04-21T12:39:00Z"/>
                <w:rFonts w:ascii="Times New Roman" w:eastAsia="Times New Roman" w:hAnsi="Times New Roman" w:cs="Times New Roman"/>
                <w:sz w:val="24"/>
                <w:szCs w:val="24"/>
              </w:rPr>
            </w:pPr>
            <w:del w:id="508" w:author="David Ouyang" w:date="2018-04-21T12:39:00Z">
              <w:r w:rsidRPr="00E07D86" w:rsidDel="00D614DD">
                <w:rPr>
                  <w:rFonts w:ascii="Times New Roman" w:eastAsia="Times New Roman" w:hAnsi="Times New Roman" w:cs="Times New Roman"/>
                  <w:sz w:val="24"/>
                  <w:szCs w:val="24"/>
                </w:rPr>
                <w:delText>Variable</w:delText>
              </w:r>
            </w:del>
          </w:p>
        </w:tc>
        <w:tc>
          <w:tcPr>
            <w:tcW w:w="3040" w:type="dxa"/>
            <w:tcBorders>
              <w:top w:val="single" w:sz="4" w:space="0" w:color="auto"/>
              <w:left w:val="nil"/>
              <w:bottom w:val="single" w:sz="8" w:space="0" w:color="auto"/>
              <w:right w:val="nil"/>
            </w:tcBorders>
            <w:shd w:val="clear" w:color="auto" w:fill="auto"/>
            <w:vAlign w:val="center"/>
            <w:hideMark/>
          </w:tcPr>
          <w:p w:rsidR="008B7889" w:rsidRPr="00E07D86" w:rsidDel="00D614DD" w:rsidRDefault="008B7889" w:rsidP="008B7889">
            <w:pPr>
              <w:spacing w:after="0" w:line="240" w:lineRule="auto"/>
              <w:rPr>
                <w:del w:id="509" w:author="David Ouyang" w:date="2018-04-21T12:39:00Z"/>
                <w:rFonts w:ascii="Times New Roman" w:eastAsia="Times New Roman" w:hAnsi="Times New Roman" w:cs="Times New Roman"/>
                <w:b/>
                <w:bCs/>
                <w:sz w:val="24"/>
                <w:szCs w:val="24"/>
              </w:rPr>
            </w:pPr>
            <w:del w:id="510" w:author="David Ouyang" w:date="2018-04-21T12:39:00Z">
              <w:r w:rsidRPr="00E07D86" w:rsidDel="00D614DD">
                <w:rPr>
                  <w:rFonts w:ascii="Times New Roman" w:eastAsia="Times New Roman" w:hAnsi="Times New Roman" w:cs="Times New Roman"/>
                  <w:b/>
                  <w:bCs/>
                  <w:sz w:val="24"/>
                  <w:szCs w:val="24"/>
                </w:rPr>
                <w:delText>OR (95% CI)</w:delText>
              </w:r>
            </w:del>
          </w:p>
        </w:tc>
        <w:tc>
          <w:tcPr>
            <w:tcW w:w="1460" w:type="dxa"/>
            <w:tcBorders>
              <w:top w:val="single" w:sz="4" w:space="0" w:color="auto"/>
              <w:left w:val="nil"/>
              <w:bottom w:val="single" w:sz="8" w:space="0" w:color="auto"/>
              <w:right w:val="nil"/>
            </w:tcBorders>
            <w:shd w:val="clear" w:color="auto" w:fill="auto"/>
            <w:vAlign w:val="center"/>
            <w:hideMark/>
          </w:tcPr>
          <w:p w:rsidR="008B7889" w:rsidRPr="00E07D86" w:rsidDel="00D614DD" w:rsidRDefault="008B7889" w:rsidP="008B7889">
            <w:pPr>
              <w:spacing w:after="0" w:line="240" w:lineRule="auto"/>
              <w:rPr>
                <w:del w:id="511" w:author="David Ouyang" w:date="2018-04-21T12:39:00Z"/>
                <w:rFonts w:ascii="Times New Roman" w:eastAsia="Times New Roman" w:hAnsi="Times New Roman" w:cs="Times New Roman"/>
                <w:b/>
                <w:bCs/>
                <w:sz w:val="24"/>
                <w:szCs w:val="24"/>
              </w:rPr>
            </w:pPr>
            <w:del w:id="512" w:author="David Ouyang" w:date="2018-04-21T12:39:00Z">
              <w:r w:rsidRPr="00E07D86" w:rsidDel="00D614DD">
                <w:rPr>
                  <w:rFonts w:ascii="Times New Roman" w:eastAsia="Times New Roman" w:hAnsi="Times New Roman" w:cs="Times New Roman"/>
                  <w:b/>
                  <w:bCs/>
                  <w:sz w:val="24"/>
                  <w:szCs w:val="24"/>
                </w:rPr>
                <w:delText>P value</w:delText>
              </w:r>
            </w:del>
          </w:p>
        </w:tc>
      </w:tr>
      <w:tr w:rsidR="008B7889" w:rsidRPr="00E07D86" w:rsidDel="00D614DD" w:rsidTr="008B7889">
        <w:trPr>
          <w:trHeight w:val="315"/>
          <w:del w:id="513" w:author="David Ouyang" w:date="2018-04-21T12:39:00Z"/>
        </w:trPr>
        <w:tc>
          <w:tcPr>
            <w:tcW w:w="478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514" w:author="David Ouyang" w:date="2018-04-21T12:39:00Z"/>
                <w:rFonts w:ascii="Times New Roman" w:eastAsia="Times New Roman" w:hAnsi="Times New Roman" w:cs="Times New Roman"/>
                <w:color w:val="000000"/>
                <w:sz w:val="24"/>
                <w:szCs w:val="24"/>
              </w:rPr>
            </w:pPr>
            <w:del w:id="515" w:author="David Ouyang" w:date="2018-04-21T12:39:00Z">
              <w:r w:rsidRPr="00E07D86" w:rsidDel="00D614DD">
                <w:rPr>
                  <w:rFonts w:ascii="Times New Roman" w:eastAsia="Times New Roman" w:hAnsi="Times New Roman" w:cs="Times New Roman"/>
                  <w:color w:val="000000"/>
                  <w:sz w:val="24"/>
                  <w:szCs w:val="24"/>
                </w:rPr>
                <w:delText>Paging Frequency per 100 pages</w:delText>
              </w:r>
            </w:del>
          </w:p>
        </w:tc>
        <w:tc>
          <w:tcPr>
            <w:tcW w:w="304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516" w:author="David Ouyang" w:date="2018-04-21T12:39:00Z"/>
                <w:rFonts w:ascii="Times New Roman" w:eastAsia="Times New Roman" w:hAnsi="Times New Roman" w:cs="Times New Roman"/>
                <w:color w:val="000000"/>
                <w:sz w:val="24"/>
                <w:szCs w:val="24"/>
              </w:rPr>
            </w:pPr>
            <w:del w:id="517" w:author="David Ouyang" w:date="2018-04-21T12:39:00Z">
              <w:r w:rsidRPr="00E07D86" w:rsidDel="00D614DD">
                <w:rPr>
                  <w:rFonts w:ascii="Times New Roman" w:eastAsia="Times New Roman" w:hAnsi="Times New Roman" w:cs="Times New Roman"/>
                  <w:color w:val="000000"/>
                  <w:sz w:val="24"/>
                  <w:szCs w:val="24"/>
                </w:rPr>
                <w:delText>1.017 (1.008 - 1.026)</w:delText>
              </w:r>
            </w:del>
          </w:p>
        </w:tc>
        <w:tc>
          <w:tcPr>
            <w:tcW w:w="146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518" w:author="David Ouyang" w:date="2018-04-21T12:39:00Z"/>
                <w:rFonts w:ascii="Times New Roman" w:eastAsia="Times New Roman" w:hAnsi="Times New Roman" w:cs="Times New Roman"/>
                <w:color w:val="000000"/>
                <w:sz w:val="24"/>
                <w:szCs w:val="24"/>
              </w:rPr>
            </w:pPr>
            <w:del w:id="519" w:author="David Ouyang" w:date="2018-04-21T12:39:00Z">
              <w:r w:rsidRPr="00E07D86" w:rsidDel="00D614DD">
                <w:rPr>
                  <w:rFonts w:ascii="Times New Roman" w:eastAsia="Times New Roman" w:hAnsi="Times New Roman" w:cs="Times New Roman"/>
                  <w:color w:val="000000"/>
                  <w:sz w:val="24"/>
                  <w:szCs w:val="24"/>
                </w:rPr>
                <w:delText>0.001 *</w:delText>
              </w:r>
            </w:del>
          </w:p>
        </w:tc>
      </w:tr>
      <w:tr w:rsidR="008B7889" w:rsidRPr="00E07D86" w:rsidDel="00D614DD" w:rsidTr="008B7889">
        <w:trPr>
          <w:trHeight w:val="315"/>
          <w:del w:id="520" w:author="David Ouyang" w:date="2018-04-21T12:39:00Z"/>
        </w:trPr>
        <w:tc>
          <w:tcPr>
            <w:tcW w:w="4780" w:type="dxa"/>
            <w:tcBorders>
              <w:top w:val="nil"/>
              <w:left w:val="nil"/>
              <w:bottom w:val="nil"/>
              <w:right w:val="nil"/>
            </w:tcBorders>
            <w:shd w:val="clear" w:color="auto" w:fill="auto"/>
            <w:vAlign w:val="center"/>
            <w:hideMark/>
          </w:tcPr>
          <w:p w:rsidR="008B7889" w:rsidRPr="00E07D86" w:rsidDel="00D614DD" w:rsidRDefault="008B7889" w:rsidP="008B7889">
            <w:pPr>
              <w:spacing w:after="0" w:line="240" w:lineRule="auto"/>
              <w:rPr>
                <w:del w:id="521" w:author="David Ouyang" w:date="2018-04-21T12:39:00Z"/>
                <w:rFonts w:ascii="Times New Roman" w:eastAsia="Times New Roman" w:hAnsi="Times New Roman" w:cs="Times New Roman"/>
                <w:color w:val="000000"/>
                <w:sz w:val="24"/>
                <w:szCs w:val="24"/>
              </w:rPr>
            </w:pPr>
            <w:del w:id="522" w:author="David Ouyang" w:date="2018-04-21T12:39:00Z">
              <w:r w:rsidRPr="00E07D86" w:rsidDel="00D614DD">
                <w:rPr>
                  <w:rFonts w:ascii="Times New Roman" w:eastAsia="Times New Roman" w:hAnsi="Times New Roman" w:cs="Times New Roman"/>
                  <w:color w:val="000000"/>
                  <w:sz w:val="24"/>
                  <w:szCs w:val="24"/>
                </w:rPr>
                <w:delText>Year of FDA Approval</w:delText>
              </w:r>
            </w:del>
          </w:p>
        </w:tc>
        <w:tc>
          <w:tcPr>
            <w:tcW w:w="3040" w:type="dxa"/>
            <w:tcBorders>
              <w:top w:val="nil"/>
              <w:left w:val="nil"/>
              <w:bottom w:val="nil"/>
              <w:right w:val="nil"/>
            </w:tcBorders>
            <w:shd w:val="clear" w:color="auto" w:fill="auto"/>
            <w:vAlign w:val="center"/>
            <w:hideMark/>
          </w:tcPr>
          <w:p w:rsidR="008B7889" w:rsidRPr="00E07D86" w:rsidDel="00D614DD" w:rsidRDefault="008B7889" w:rsidP="008B7889">
            <w:pPr>
              <w:spacing w:after="0" w:line="240" w:lineRule="auto"/>
              <w:rPr>
                <w:del w:id="523" w:author="David Ouyang" w:date="2018-04-21T12:39:00Z"/>
                <w:rFonts w:ascii="Times New Roman" w:eastAsia="Times New Roman" w:hAnsi="Times New Roman" w:cs="Times New Roman"/>
                <w:color w:val="000000"/>
                <w:sz w:val="24"/>
                <w:szCs w:val="24"/>
              </w:rPr>
            </w:pPr>
            <w:del w:id="524" w:author="David Ouyang" w:date="2018-04-21T12:39:00Z">
              <w:r w:rsidRPr="00E07D86" w:rsidDel="00D614DD">
                <w:rPr>
                  <w:rFonts w:ascii="Times New Roman" w:eastAsia="Times New Roman" w:hAnsi="Times New Roman" w:cs="Times New Roman"/>
                  <w:color w:val="000000"/>
                  <w:sz w:val="24"/>
                  <w:szCs w:val="24"/>
                </w:rPr>
                <w:delText>1.027 (1.003 - 1.051)</w:delText>
              </w:r>
            </w:del>
          </w:p>
        </w:tc>
        <w:tc>
          <w:tcPr>
            <w:tcW w:w="1460" w:type="dxa"/>
            <w:tcBorders>
              <w:top w:val="nil"/>
              <w:left w:val="nil"/>
              <w:bottom w:val="nil"/>
              <w:right w:val="nil"/>
            </w:tcBorders>
            <w:shd w:val="clear" w:color="auto" w:fill="auto"/>
            <w:vAlign w:val="center"/>
            <w:hideMark/>
          </w:tcPr>
          <w:p w:rsidR="008B7889" w:rsidRPr="00E07D86" w:rsidDel="00D614DD" w:rsidRDefault="008B7889" w:rsidP="008B7889">
            <w:pPr>
              <w:spacing w:after="0" w:line="240" w:lineRule="auto"/>
              <w:rPr>
                <w:del w:id="525" w:author="David Ouyang" w:date="2018-04-21T12:39:00Z"/>
                <w:rFonts w:ascii="Times New Roman" w:eastAsia="Times New Roman" w:hAnsi="Times New Roman" w:cs="Times New Roman"/>
                <w:color w:val="000000"/>
                <w:sz w:val="24"/>
                <w:szCs w:val="24"/>
              </w:rPr>
            </w:pPr>
            <w:del w:id="526" w:author="David Ouyang" w:date="2018-04-21T12:39:00Z">
              <w:r w:rsidRPr="00E07D86" w:rsidDel="00D614DD">
                <w:rPr>
                  <w:rFonts w:ascii="Times New Roman" w:eastAsia="Times New Roman" w:hAnsi="Times New Roman" w:cs="Times New Roman"/>
                  <w:color w:val="000000"/>
                  <w:sz w:val="24"/>
                  <w:szCs w:val="24"/>
                </w:rPr>
                <w:delText>0.033 *</w:delText>
              </w:r>
            </w:del>
          </w:p>
        </w:tc>
      </w:tr>
      <w:tr w:rsidR="008B7889" w:rsidRPr="00E07D86" w:rsidDel="00D614DD" w:rsidTr="008B7889">
        <w:trPr>
          <w:trHeight w:val="315"/>
          <w:del w:id="527" w:author="David Ouyang" w:date="2018-04-21T12:39:00Z"/>
        </w:trPr>
        <w:tc>
          <w:tcPr>
            <w:tcW w:w="478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528" w:author="David Ouyang" w:date="2018-04-21T12:39:00Z"/>
                <w:rFonts w:ascii="Times New Roman" w:eastAsia="Times New Roman" w:hAnsi="Times New Roman" w:cs="Times New Roman"/>
                <w:color w:val="000000"/>
                <w:sz w:val="24"/>
                <w:szCs w:val="24"/>
              </w:rPr>
            </w:pPr>
            <w:del w:id="529" w:author="David Ouyang" w:date="2018-04-21T12:39:00Z">
              <w:r w:rsidRPr="00E07D86" w:rsidDel="00D614DD">
                <w:rPr>
                  <w:rFonts w:ascii="Times New Roman" w:eastAsia="Times New Roman" w:hAnsi="Times New Roman" w:cs="Times New Roman"/>
                  <w:color w:val="000000"/>
                  <w:sz w:val="24"/>
                  <w:szCs w:val="24"/>
                </w:rPr>
                <w:delText>Estimated Daily Cost</w:delText>
              </w:r>
            </w:del>
          </w:p>
        </w:tc>
        <w:tc>
          <w:tcPr>
            <w:tcW w:w="304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530" w:author="David Ouyang" w:date="2018-04-21T12:39:00Z"/>
                <w:rFonts w:ascii="Times New Roman" w:eastAsia="Times New Roman" w:hAnsi="Times New Roman" w:cs="Times New Roman"/>
                <w:color w:val="000000"/>
                <w:sz w:val="24"/>
                <w:szCs w:val="24"/>
              </w:rPr>
            </w:pPr>
            <w:del w:id="531" w:author="David Ouyang" w:date="2018-04-21T12:39:00Z">
              <w:r w:rsidRPr="00E07D86" w:rsidDel="00D614DD">
                <w:rPr>
                  <w:rFonts w:ascii="Times New Roman" w:eastAsia="Times New Roman" w:hAnsi="Times New Roman" w:cs="Times New Roman"/>
                  <w:color w:val="000000"/>
                  <w:sz w:val="24"/>
                  <w:szCs w:val="24"/>
                </w:rPr>
                <w:delText>1.003 (1.001 - 1.006)</w:delText>
              </w:r>
            </w:del>
          </w:p>
        </w:tc>
        <w:tc>
          <w:tcPr>
            <w:tcW w:w="146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532" w:author="David Ouyang" w:date="2018-04-21T12:39:00Z"/>
                <w:rFonts w:ascii="Times New Roman" w:eastAsia="Times New Roman" w:hAnsi="Times New Roman" w:cs="Times New Roman"/>
                <w:color w:val="000000"/>
                <w:sz w:val="24"/>
                <w:szCs w:val="24"/>
              </w:rPr>
            </w:pPr>
            <w:del w:id="533" w:author="David Ouyang" w:date="2018-04-21T12:39:00Z">
              <w:r w:rsidRPr="00E07D86" w:rsidDel="00D614DD">
                <w:rPr>
                  <w:rFonts w:ascii="Times New Roman" w:eastAsia="Times New Roman" w:hAnsi="Times New Roman" w:cs="Times New Roman"/>
                  <w:color w:val="000000"/>
                  <w:sz w:val="24"/>
                  <w:szCs w:val="24"/>
                </w:rPr>
                <w:delText>0.015 *</w:delText>
              </w:r>
            </w:del>
          </w:p>
        </w:tc>
      </w:tr>
      <w:tr w:rsidR="008B7889" w:rsidRPr="00E07D86" w:rsidDel="00D614DD" w:rsidTr="008B7889">
        <w:trPr>
          <w:trHeight w:val="315"/>
          <w:del w:id="534" w:author="David Ouyang" w:date="2018-04-21T12:39:00Z"/>
        </w:trPr>
        <w:tc>
          <w:tcPr>
            <w:tcW w:w="4780" w:type="dxa"/>
            <w:tcBorders>
              <w:top w:val="nil"/>
              <w:left w:val="nil"/>
              <w:bottom w:val="nil"/>
              <w:right w:val="nil"/>
            </w:tcBorders>
            <w:shd w:val="clear" w:color="auto" w:fill="auto"/>
            <w:vAlign w:val="center"/>
            <w:hideMark/>
          </w:tcPr>
          <w:p w:rsidR="008B7889" w:rsidRPr="00E07D86" w:rsidDel="00D614DD" w:rsidRDefault="008B7889" w:rsidP="008B7889">
            <w:pPr>
              <w:spacing w:after="0" w:line="240" w:lineRule="auto"/>
              <w:rPr>
                <w:del w:id="535" w:author="David Ouyang" w:date="2018-04-21T12:39:00Z"/>
                <w:rFonts w:ascii="Times New Roman" w:eastAsia="Times New Roman" w:hAnsi="Times New Roman" w:cs="Times New Roman"/>
                <w:color w:val="000000"/>
                <w:sz w:val="24"/>
                <w:szCs w:val="24"/>
              </w:rPr>
            </w:pPr>
            <w:del w:id="536" w:author="David Ouyang" w:date="2018-04-21T12:39:00Z">
              <w:r w:rsidRPr="00E07D86" w:rsidDel="00D614DD">
                <w:rPr>
                  <w:rFonts w:ascii="Times New Roman" w:eastAsia="Times New Roman" w:hAnsi="Times New Roman" w:cs="Times New Roman"/>
                  <w:color w:val="000000"/>
                  <w:sz w:val="24"/>
                  <w:szCs w:val="24"/>
                </w:rPr>
                <w:delText>On Patent</w:delText>
              </w:r>
            </w:del>
          </w:p>
        </w:tc>
        <w:tc>
          <w:tcPr>
            <w:tcW w:w="3040" w:type="dxa"/>
            <w:tcBorders>
              <w:top w:val="nil"/>
              <w:left w:val="nil"/>
              <w:bottom w:val="nil"/>
              <w:right w:val="nil"/>
            </w:tcBorders>
            <w:shd w:val="clear" w:color="auto" w:fill="auto"/>
            <w:vAlign w:val="center"/>
            <w:hideMark/>
          </w:tcPr>
          <w:p w:rsidR="008B7889" w:rsidRPr="00E07D86" w:rsidDel="00D614DD" w:rsidRDefault="008B7889" w:rsidP="008B7889">
            <w:pPr>
              <w:spacing w:after="0" w:line="240" w:lineRule="auto"/>
              <w:rPr>
                <w:del w:id="537" w:author="David Ouyang" w:date="2018-04-21T12:39:00Z"/>
                <w:rFonts w:ascii="Times New Roman" w:eastAsia="Times New Roman" w:hAnsi="Times New Roman" w:cs="Times New Roman"/>
                <w:color w:val="000000"/>
                <w:sz w:val="24"/>
                <w:szCs w:val="24"/>
              </w:rPr>
            </w:pPr>
            <w:del w:id="538" w:author="David Ouyang" w:date="2018-04-21T12:39:00Z">
              <w:r w:rsidRPr="00E07D86" w:rsidDel="00D614DD">
                <w:rPr>
                  <w:rFonts w:ascii="Times New Roman" w:eastAsia="Times New Roman" w:hAnsi="Times New Roman" w:cs="Times New Roman"/>
                  <w:color w:val="000000"/>
                  <w:sz w:val="24"/>
                  <w:szCs w:val="24"/>
                </w:rPr>
                <w:delText>0.454 (0.273 - 0.755)</w:delText>
              </w:r>
            </w:del>
          </w:p>
        </w:tc>
        <w:tc>
          <w:tcPr>
            <w:tcW w:w="1460" w:type="dxa"/>
            <w:tcBorders>
              <w:top w:val="nil"/>
              <w:left w:val="nil"/>
              <w:bottom w:val="nil"/>
              <w:right w:val="nil"/>
            </w:tcBorders>
            <w:shd w:val="clear" w:color="auto" w:fill="auto"/>
            <w:vAlign w:val="center"/>
            <w:hideMark/>
          </w:tcPr>
          <w:p w:rsidR="008B7889" w:rsidRPr="00E07D86" w:rsidDel="00D614DD" w:rsidRDefault="008B7889" w:rsidP="008B7889">
            <w:pPr>
              <w:spacing w:after="0" w:line="240" w:lineRule="auto"/>
              <w:rPr>
                <w:del w:id="539" w:author="David Ouyang" w:date="2018-04-21T12:39:00Z"/>
                <w:rFonts w:ascii="Times New Roman" w:eastAsia="Times New Roman" w:hAnsi="Times New Roman" w:cs="Times New Roman"/>
                <w:color w:val="000000"/>
                <w:sz w:val="24"/>
                <w:szCs w:val="24"/>
              </w:rPr>
            </w:pPr>
            <w:del w:id="540" w:author="David Ouyang" w:date="2018-04-21T12:39:00Z">
              <w:r w:rsidRPr="00E07D86" w:rsidDel="00D614DD">
                <w:rPr>
                  <w:rFonts w:ascii="Times New Roman" w:eastAsia="Times New Roman" w:hAnsi="Times New Roman" w:cs="Times New Roman"/>
                  <w:color w:val="000000"/>
                  <w:sz w:val="24"/>
                  <w:szCs w:val="24"/>
                </w:rPr>
                <w:delText>0.005 *</w:delText>
              </w:r>
            </w:del>
          </w:p>
        </w:tc>
      </w:tr>
      <w:tr w:rsidR="008B7889" w:rsidRPr="00E07D86" w:rsidDel="00D614DD" w:rsidTr="008B7889">
        <w:trPr>
          <w:trHeight w:val="315"/>
          <w:del w:id="541" w:author="David Ouyang" w:date="2018-04-21T12:39:00Z"/>
        </w:trPr>
        <w:tc>
          <w:tcPr>
            <w:tcW w:w="478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542" w:author="David Ouyang" w:date="2018-04-21T12:39:00Z"/>
                <w:rFonts w:ascii="Times New Roman" w:eastAsia="Times New Roman" w:hAnsi="Times New Roman" w:cs="Times New Roman"/>
                <w:color w:val="000000"/>
                <w:sz w:val="24"/>
                <w:szCs w:val="24"/>
              </w:rPr>
            </w:pPr>
            <w:del w:id="543" w:author="David Ouyang" w:date="2018-04-21T12:39:00Z">
              <w:r w:rsidRPr="00E07D86" w:rsidDel="00D614DD">
                <w:rPr>
                  <w:rFonts w:ascii="Times New Roman" w:eastAsia="Times New Roman" w:hAnsi="Times New Roman" w:cs="Times New Roman"/>
                  <w:color w:val="000000"/>
                  <w:sz w:val="24"/>
                  <w:szCs w:val="24"/>
                </w:rPr>
                <w:delText>Antiarrhythmic</w:delText>
              </w:r>
            </w:del>
          </w:p>
        </w:tc>
        <w:tc>
          <w:tcPr>
            <w:tcW w:w="304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544" w:author="David Ouyang" w:date="2018-04-21T12:39:00Z"/>
                <w:rFonts w:ascii="Times New Roman" w:eastAsia="Times New Roman" w:hAnsi="Times New Roman" w:cs="Times New Roman"/>
                <w:color w:val="000000"/>
                <w:sz w:val="24"/>
                <w:szCs w:val="24"/>
              </w:rPr>
            </w:pPr>
            <w:del w:id="545" w:author="David Ouyang" w:date="2018-04-21T12:39:00Z">
              <w:r w:rsidRPr="00E07D86" w:rsidDel="00D614DD">
                <w:rPr>
                  <w:rFonts w:ascii="Times New Roman" w:eastAsia="Times New Roman" w:hAnsi="Times New Roman" w:cs="Times New Roman"/>
                  <w:color w:val="000000"/>
                  <w:sz w:val="24"/>
                  <w:szCs w:val="24"/>
                </w:rPr>
                <w:delText>1.159 (0.835 - 1.607)</w:delText>
              </w:r>
            </w:del>
          </w:p>
        </w:tc>
        <w:tc>
          <w:tcPr>
            <w:tcW w:w="146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546" w:author="David Ouyang" w:date="2018-04-21T12:39:00Z"/>
                <w:rFonts w:ascii="Times New Roman" w:eastAsia="Times New Roman" w:hAnsi="Times New Roman" w:cs="Times New Roman"/>
                <w:color w:val="000000"/>
                <w:sz w:val="24"/>
                <w:szCs w:val="24"/>
              </w:rPr>
            </w:pPr>
            <w:del w:id="547" w:author="David Ouyang" w:date="2018-04-21T12:39:00Z">
              <w:r w:rsidRPr="00E07D86" w:rsidDel="00D614DD">
                <w:rPr>
                  <w:rFonts w:ascii="Times New Roman" w:eastAsia="Times New Roman" w:hAnsi="Times New Roman" w:cs="Times New Roman"/>
                  <w:color w:val="000000"/>
                  <w:sz w:val="24"/>
                  <w:szCs w:val="24"/>
                </w:rPr>
                <w:delText>0.384</w:delText>
              </w:r>
            </w:del>
          </w:p>
        </w:tc>
      </w:tr>
      <w:tr w:rsidR="008B7889" w:rsidRPr="00E07D86" w:rsidDel="00D614DD" w:rsidTr="008B7889">
        <w:trPr>
          <w:trHeight w:val="315"/>
          <w:del w:id="548" w:author="David Ouyang" w:date="2018-04-21T12:39:00Z"/>
        </w:trPr>
        <w:tc>
          <w:tcPr>
            <w:tcW w:w="4780" w:type="dxa"/>
            <w:tcBorders>
              <w:top w:val="nil"/>
              <w:left w:val="nil"/>
              <w:bottom w:val="nil"/>
              <w:right w:val="nil"/>
            </w:tcBorders>
            <w:shd w:val="clear" w:color="auto" w:fill="auto"/>
            <w:vAlign w:val="center"/>
            <w:hideMark/>
          </w:tcPr>
          <w:p w:rsidR="008B7889" w:rsidRPr="00E07D86" w:rsidDel="00D614DD" w:rsidRDefault="008B7889" w:rsidP="008B7889">
            <w:pPr>
              <w:spacing w:after="0" w:line="240" w:lineRule="auto"/>
              <w:rPr>
                <w:del w:id="549" w:author="David Ouyang" w:date="2018-04-21T12:39:00Z"/>
                <w:rFonts w:ascii="Times New Roman" w:eastAsia="Times New Roman" w:hAnsi="Times New Roman" w:cs="Times New Roman"/>
                <w:color w:val="000000"/>
                <w:sz w:val="24"/>
                <w:szCs w:val="24"/>
              </w:rPr>
            </w:pPr>
            <w:del w:id="550" w:author="David Ouyang" w:date="2018-04-21T12:39:00Z">
              <w:r w:rsidRPr="00E07D86" w:rsidDel="00D614DD">
                <w:rPr>
                  <w:rFonts w:ascii="Times New Roman" w:eastAsia="Times New Roman" w:hAnsi="Times New Roman" w:cs="Times New Roman"/>
                  <w:color w:val="000000"/>
                  <w:sz w:val="24"/>
                  <w:szCs w:val="24"/>
                </w:rPr>
                <w:delText>Anticoagulant / Antiplatelet</w:delText>
              </w:r>
            </w:del>
          </w:p>
        </w:tc>
        <w:tc>
          <w:tcPr>
            <w:tcW w:w="3040" w:type="dxa"/>
            <w:tcBorders>
              <w:top w:val="nil"/>
              <w:left w:val="nil"/>
              <w:bottom w:val="nil"/>
              <w:right w:val="nil"/>
            </w:tcBorders>
            <w:shd w:val="clear" w:color="auto" w:fill="auto"/>
            <w:vAlign w:val="center"/>
            <w:hideMark/>
          </w:tcPr>
          <w:p w:rsidR="008B7889" w:rsidRPr="00E07D86" w:rsidDel="00D614DD" w:rsidRDefault="008B7889" w:rsidP="008B7889">
            <w:pPr>
              <w:spacing w:after="0" w:line="240" w:lineRule="auto"/>
              <w:rPr>
                <w:del w:id="551" w:author="David Ouyang" w:date="2018-04-21T12:39:00Z"/>
                <w:rFonts w:ascii="Times New Roman" w:eastAsia="Times New Roman" w:hAnsi="Times New Roman" w:cs="Times New Roman"/>
                <w:color w:val="000000"/>
                <w:sz w:val="24"/>
                <w:szCs w:val="24"/>
              </w:rPr>
            </w:pPr>
            <w:del w:id="552" w:author="David Ouyang" w:date="2018-04-21T12:39:00Z">
              <w:r w:rsidRPr="00E07D86" w:rsidDel="00D614DD">
                <w:rPr>
                  <w:rFonts w:ascii="Times New Roman" w:eastAsia="Times New Roman" w:hAnsi="Times New Roman" w:cs="Times New Roman"/>
                  <w:color w:val="000000"/>
                  <w:sz w:val="24"/>
                  <w:szCs w:val="24"/>
                </w:rPr>
                <w:delText>1.045 (0.708 - 1.542)</w:delText>
              </w:r>
            </w:del>
          </w:p>
        </w:tc>
        <w:tc>
          <w:tcPr>
            <w:tcW w:w="1460" w:type="dxa"/>
            <w:tcBorders>
              <w:top w:val="nil"/>
              <w:left w:val="nil"/>
              <w:bottom w:val="nil"/>
              <w:right w:val="nil"/>
            </w:tcBorders>
            <w:shd w:val="clear" w:color="auto" w:fill="auto"/>
            <w:vAlign w:val="center"/>
            <w:hideMark/>
          </w:tcPr>
          <w:p w:rsidR="008B7889" w:rsidRPr="00E07D86" w:rsidDel="00D614DD" w:rsidRDefault="008B7889" w:rsidP="008B7889">
            <w:pPr>
              <w:spacing w:after="0" w:line="240" w:lineRule="auto"/>
              <w:rPr>
                <w:del w:id="553" w:author="David Ouyang" w:date="2018-04-21T12:39:00Z"/>
                <w:rFonts w:ascii="Times New Roman" w:eastAsia="Times New Roman" w:hAnsi="Times New Roman" w:cs="Times New Roman"/>
                <w:color w:val="000000"/>
                <w:sz w:val="24"/>
                <w:szCs w:val="24"/>
              </w:rPr>
            </w:pPr>
            <w:del w:id="554" w:author="David Ouyang" w:date="2018-04-21T12:39:00Z">
              <w:r w:rsidRPr="00E07D86" w:rsidDel="00D614DD">
                <w:rPr>
                  <w:rFonts w:ascii="Times New Roman" w:eastAsia="Times New Roman" w:hAnsi="Times New Roman" w:cs="Times New Roman"/>
                  <w:color w:val="000000"/>
                  <w:sz w:val="24"/>
                  <w:szCs w:val="24"/>
                </w:rPr>
                <w:delText>0.827</w:delText>
              </w:r>
            </w:del>
          </w:p>
        </w:tc>
      </w:tr>
      <w:tr w:rsidR="008B7889" w:rsidRPr="00E07D86" w:rsidDel="00D614DD" w:rsidTr="008B7889">
        <w:trPr>
          <w:trHeight w:val="315"/>
          <w:del w:id="555" w:author="David Ouyang" w:date="2018-04-21T12:39:00Z"/>
        </w:trPr>
        <w:tc>
          <w:tcPr>
            <w:tcW w:w="478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556" w:author="David Ouyang" w:date="2018-04-21T12:39:00Z"/>
                <w:rFonts w:ascii="Times New Roman" w:eastAsia="Times New Roman" w:hAnsi="Times New Roman" w:cs="Times New Roman"/>
                <w:color w:val="000000"/>
                <w:sz w:val="24"/>
                <w:szCs w:val="24"/>
              </w:rPr>
            </w:pPr>
            <w:del w:id="557" w:author="David Ouyang" w:date="2018-04-21T12:39:00Z">
              <w:r w:rsidRPr="00E07D86" w:rsidDel="00D614DD">
                <w:rPr>
                  <w:rFonts w:ascii="Times New Roman" w:eastAsia="Times New Roman" w:hAnsi="Times New Roman" w:cs="Times New Roman"/>
                  <w:color w:val="000000"/>
                  <w:sz w:val="24"/>
                  <w:szCs w:val="24"/>
                </w:rPr>
                <w:delText>ARNI /ACEi /ARB'</w:delText>
              </w:r>
            </w:del>
          </w:p>
        </w:tc>
        <w:tc>
          <w:tcPr>
            <w:tcW w:w="304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558" w:author="David Ouyang" w:date="2018-04-21T12:39:00Z"/>
                <w:rFonts w:ascii="Times New Roman" w:eastAsia="Times New Roman" w:hAnsi="Times New Roman" w:cs="Times New Roman"/>
                <w:color w:val="000000"/>
                <w:sz w:val="24"/>
                <w:szCs w:val="24"/>
              </w:rPr>
            </w:pPr>
            <w:del w:id="559" w:author="David Ouyang" w:date="2018-04-21T12:39:00Z">
              <w:r w:rsidRPr="00E07D86" w:rsidDel="00D614DD">
                <w:rPr>
                  <w:rFonts w:ascii="Times New Roman" w:eastAsia="Times New Roman" w:hAnsi="Times New Roman" w:cs="Times New Roman"/>
                  <w:color w:val="000000"/>
                  <w:sz w:val="24"/>
                  <w:szCs w:val="24"/>
                </w:rPr>
                <w:delText>0.880 (0.619 - 0.125)</w:delText>
              </w:r>
            </w:del>
          </w:p>
        </w:tc>
        <w:tc>
          <w:tcPr>
            <w:tcW w:w="146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560" w:author="David Ouyang" w:date="2018-04-21T12:39:00Z"/>
                <w:rFonts w:ascii="Times New Roman" w:eastAsia="Times New Roman" w:hAnsi="Times New Roman" w:cs="Times New Roman"/>
                <w:color w:val="000000"/>
                <w:sz w:val="24"/>
                <w:szCs w:val="24"/>
              </w:rPr>
            </w:pPr>
            <w:del w:id="561" w:author="David Ouyang" w:date="2018-04-21T12:39:00Z">
              <w:r w:rsidRPr="00E07D86" w:rsidDel="00D614DD">
                <w:rPr>
                  <w:rFonts w:ascii="Times New Roman" w:eastAsia="Times New Roman" w:hAnsi="Times New Roman" w:cs="Times New Roman"/>
                  <w:color w:val="000000"/>
                  <w:sz w:val="24"/>
                  <w:szCs w:val="24"/>
                </w:rPr>
                <w:delText>0.478</w:delText>
              </w:r>
            </w:del>
          </w:p>
        </w:tc>
      </w:tr>
      <w:tr w:rsidR="008B7889" w:rsidRPr="00E07D86" w:rsidDel="00D614DD" w:rsidTr="008B7889">
        <w:trPr>
          <w:trHeight w:val="315"/>
          <w:del w:id="562" w:author="David Ouyang" w:date="2018-04-21T12:39:00Z"/>
        </w:trPr>
        <w:tc>
          <w:tcPr>
            <w:tcW w:w="4780" w:type="dxa"/>
            <w:tcBorders>
              <w:top w:val="nil"/>
              <w:left w:val="nil"/>
              <w:bottom w:val="nil"/>
              <w:right w:val="nil"/>
            </w:tcBorders>
            <w:shd w:val="clear" w:color="auto" w:fill="auto"/>
            <w:vAlign w:val="center"/>
            <w:hideMark/>
          </w:tcPr>
          <w:p w:rsidR="008B7889" w:rsidRPr="00E07D86" w:rsidDel="00D614DD" w:rsidRDefault="008B7889" w:rsidP="008B7889">
            <w:pPr>
              <w:spacing w:after="0" w:line="240" w:lineRule="auto"/>
              <w:rPr>
                <w:del w:id="563" w:author="David Ouyang" w:date="2018-04-21T12:39:00Z"/>
                <w:rFonts w:ascii="Times New Roman" w:eastAsia="Times New Roman" w:hAnsi="Times New Roman" w:cs="Times New Roman"/>
                <w:color w:val="000000"/>
                <w:sz w:val="24"/>
                <w:szCs w:val="24"/>
              </w:rPr>
            </w:pPr>
            <w:del w:id="564" w:author="David Ouyang" w:date="2018-04-21T12:39:00Z">
              <w:r w:rsidRPr="00E07D86" w:rsidDel="00D614DD">
                <w:rPr>
                  <w:rFonts w:ascii="Times New Roman" w:eastAsia="Times New Roman" w:hAnsi="Times New Roman" w:cs="Times New Roman"/>
                  <w:color w:val="000000"/>
                  <w:sz w:val="24"/>
                  <w:szCs w:val="24"/>
                </w:rPr>
                <w:delText>Beta Blocker</w:delText>
              </w:r>
            </w:del>
          </w:p>
        </w:tc>
        <w:tc>
          <w:tcPr>
            <w:tcW w:w="3040" w:type="dxa"/>
            <w:tcBorders>
              <w:top w:val="nil"/>
              <w:left w:val="nil"/>
              <w:bottom w:val="nil"/>
              <w:right w:val="nil"/>
            </w:tcBorders>
            <w:shd w:val="clear" w:color="auto" w:fill="auto"/>
            <w:vAlign w:val="center"/>
            <w:hideMark/>
          </w:tcPr>
          <w:p w:rsidR="008B7889" w:rsidRPr="00E07D86" w:rsidDel="00D614DD" w:rsidRDefault="008B7889" w:rsidP="008B7889">
            <w:pPr>
              <w:spacing w:after="0" w:line="240" w:lineRule="auto"/>
              <w:rPr>
                <w:del w:id="565" w:author="David Ouyang" w:date="2018-04-21T12:39:00Z"/>
                <w:rFonts w:ascii="Times New Roman" w:eastAsia="Times New Roman" w:hAnsi="Times New Roman" w:cs="Times New Roman"/>
                <w:color w:val="000000"/>
                <w:sz w:val="24"/>
                <w:szCs w:val="24"/>
              </w:rPr>
            </w:pPr>
            <w:del w:id="566" w:author="David Ouyang" w:date="2018-04-21T12:39:00Z">
              <w:r w:rsidRPr="00E07D86" w:rsidDel="00D614DD">
                <w:rPr>
                  <w:rFonts w:ascii="Times New Roman" w:eastAsia="Times New Roman" w:hAnsi="Times New Roman" w:cs="Times New Roman"/>
                  <w:color w:val="000000"/>
                  <w:sz w:val="24"/>
                  <w:szCs w:val="24"/>
                </w:rPr>
                <w:delText>1.107 (0.802 - 1.668)</w:delText>
              </w:r>
            </w:del>
          </w:p>
        </w:tc>
        <w:tc>
          <w:tcPr>
            <w:tcW w:w="1460" w:type="dxa"/>
            <w:tcBorders>
              <w:top w:val="nil"/>
              <w:left w:val="nil"/>
              <w:bottom w:val="nil"/>
              <w:right w:val="nil"/>
            </w:tcBorders>
            <w:shd w:val="clear" w:color="auto" w:fill="auto"/>
            <w:vAlign w:val="center"/>
            <w:hideMark/>
          </w:tcPr>
          <w:p w:rsidR="008B7889" w:rsidRPr="00E07D86" w:rsidDel="00D614DD" w:rsidRDefault="008B7889" w:rsidP="008B7889">
            <w:pPr>
              <w:spacing w:after="0" w:line="240" w:lineRule="auto"/>
              <w:rPr>
                <w:del w:id="567" w:author="David Ouyang" w:date="2018-04-21T12:39:00Z"/>
                <w:rFonts w:ascii="Times New Roman" w:eastAsia="Times New Roman" w:hAnsi="Times New Roman" w:cs="Times New Roman"/>
                <w:color w:val="000000"/>
                <w:sz w:val="24"/>
                <w:szCs w:val="24"/>
              </w:rPr>
            </w:pPr>
            <w:del w:id="568" w:author="David Ouyang" w:date="2018-04-21T12:39:00Z">
              <w:r w:rsidRPr="00E07D86" w:rsidDel="00D614DD">
                <w:rPr>
                  <w:rFonts w:ascii="Times New Roman" w:eastAsia="Times New Roman" w:hAnsi="Times New Roman" w:cs="Times New Roman"/>
                  <w:color w:val="000000"/>
                  <w:sz w:val="24"/>
                  <w:szCs w:val="24"/>
                </w:rPr>
                <w:delText>0.541</w:delText>
              </w:r>
            </w:del>
          </w:p>
        </w:tc>
      </w:tr>
      <w:tr w:rsidR="008B7889" w:rsidRPr="00E07D86" w:rsidDel="00D614DD" w:rsidTr="008B7889">
        <w:trPr>
          <w:trHeight w:val="315"/>
          <w:del w:id="569" w:author="David Ouyang" w:date="2018-04-21T12:39:00Z"/>
        </w:trPr>
        <w:tc>
          <w:tcPr>
            <w:tcW w:w="478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570" w:author="David Ouyang" w:date="2018-04-21T12:39:00Z"/>
                <w:rFonts w:ascii="Times New Roman" w:eastAsia="Times New Roman" w:hAnsi="Times New Roman" w:cs="Times New Roman"/>
                <w:color w:val="000000"/>
                <w:sz w:val="24"/>
                <w:szCs w:val="24"/>
              </w:rPr>
            </w:pPr>
            <w:del w:id="571" w:author="David Ouyang" w:date="2018-04-21T12:39:00Z">
              <w:r w:rsidRPr="00E07D86" w:rsidDel="00D614DD">
                <w:rPr>
                  <w:rFonts w:ascii="Times New Roman" w:eastAsia="Times New Roman" w:hAnsi="Times New Roman" w:cs="Times New Roman"/>
                  <w:color w:val="000000"/>
                  <w:sz w:val="24"/>
                  <w:szCs w:val="24"/>
                </w:rPr>
                <w:delText>Diuretic</w:delText>
              </w:r>
            </w:del>
          </w:p>
        </w:tc>
        <w:tc>
          <w:tcPr>
            <w:tcW w:w="304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572" w:author="David Ouyang" w:date="2018-04-21T12:39:00Z"/>
                <w:rFonts w:ascii="Times New Roman" w:eastAsia="Times New Roman" w:hAnsi="Times New Roman" w:cs="Times New Roman"/>
                <w:color w:val="000000"/>
                <w:sz w:val="24"/>
                <w:szCs w:val="24"/>
              </w:rPr>
            </w:pPr>
            <w:del w:id="573" w:author="David Ouyang" w:date="2018-04-21T12:39:00Z">
              <w:r w:rsidRPr="00E07D86" w:rsidDel="00D614DD">
                <w:rPr>
                  <w:rFonts w:ascii="Times New Roman" w:eastAsia="Times New Roman" w:hAnsi="Times New Roman" w:cs="Times New Roman"/>
                  <w:color w:val="000000"/>
                  <w:sz w:val="24"/>
                  <w:szCs w:val="24"/>
                </w:rPr>
                <w:delText>1.066 (0.707 - 1.607)</w:delText>
              </w:r>
            </w:del>
          </w:p>
        </w:tc>
        <w:tc>
          <w:tcPr>
            <w:tcW w:w="146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574" w:author="David Ouyang" w:date="2018-04-21T12:39:00Z"/>
                <w:rFonts w:ascii="Times New Roman" w:eastAsia="Times New Roman" w:hAnsi="Times New Roman" w:cs="Times New Roman"/>
                <w:color w:val="000000"/>
                <w:sz w:val="24"/>
                <w:szCs w:val="24"/>
              </w:rPr>
            </w:pPr>
            <w:del w:id="575" w:author="David Ouyang" w:date="2018-04-21T12:39:00Z">
              <w:r w:rsidRPr="00E07D86" w:rsidDel="00D614DD">
                <w:rPr>
                  <w:rFonts w:ascii="Times New Roman" w:eastAsia="Times New Roman" w:hAnsi="Times New Roman" w:cs="Times New Roman"/>
                  <w:color w:val="000000"/>
                  <w:sz w:val="24"/>
                  <w:szCs w:val="24"/>
                </w:rPr>
                <w:delText>0.762</w:delText>
              </w:r>
            </w:del>
          </w:p>
        </w:tc>
      </w:tr>
      <w:tr w:rsidR="008B7889" w:rsidRPr="00E07D86" w:rsidDel="00D614DD" w:rsidTr="008B7889">
        <w:trPr>
          <w:trHeight w:val="315"/>
          <w:del w:id="576" w:author="David Ouyang" w:date="2018-04-21T12:39:00Z"/>
        </w:trPr>
        <w:tc>
          <w:tcPr>
            <w:tcW w:w="4780" w:type="dxa"/>
            <w:tcBorders>
              <w:top w:val="nil"/>
              <w:left w:val="nil"/>
              <w:bottom w:val="nil"/>
              <w:right w:val="nil"/>
            </w:tcBorders>
            <w:shd w:val="clear" w:color="auto" w:fill="auto"/>
            <w:vAlign w:val="center"/>
            <w:hideMark/>
          </w:tcPr>
          <w:p w:rsidR="008B7889" w:rsidRPr="00E07D86" w:rsidDel="00D614DD" w:rsidRDefault="008B7889" w:rsidP="008B7889">
            <w:pPr>
              <w:spacing w:after="0" w:line="240" w:lineRule="auto"/>
              <w:rPr>
                <w:del w:id="577" w:author="David Ouyang" w:date="2018-04-21T12:39:00Z"/>
                <w:rFonts w:ascii="Times New Roman" w:eastAsia="Times New Roman" w:hAnsi="Times New Roman" w:cs="Times New Roman"/>
                <w:color w:val="000000"/>
                <w:sz w:val="24"/>
                <w:szCs w:val="24"/>
              </w:rPr>
            </w:pPr>
            <w:del w:id="578" w:author="David Ouyang" w:date="2018-04-21T12:39:00Z">
              <w:r w:rsidRPr="00E07D86" w:rsidDel="00D614DD">
                <w:rPr>
                  <w:rFonts w:ascii="Times New Roman" w:eastAsia="Times New Roman" w:hAnsi="Times New Roman" w:cs="Times New Roman"/>
                  <w:color w:val="000000"/>
                  <w:sz w:val="24"/>
                  <w:szCs w:val="24"/>
                </w:rPr>
                <w:delText>Cholesterol Lowering Medication</w:delText>
              </w:r>
            </w:del>
          </w:p>
        </w:tc>
        <w:tc>
          <w:tcPr>
            <w:tcW w:w="3040" w:type="dxa"/>
            <w:tcBorders>
              <w:top w:val="nil"/>
              <w:left w:val="nil"/>
              <w:bottom w:val="nil"/>
              <w:right w:val="nil"/>
            </w:tcBorders>
            <w:shd w:val="clear" w:color="auto" w:fill="auto"/>
            <w:vAlign w:val="center"/>
            <w:hideMark/>
          </w:tcPr>
          <w:p w:rsidR="008B7889" w:rsidRPr="00E07D86" w:rsidDel="00D614DD" w:rsidRDefault="008B7889" w:rsidP="008B7889">
            <w:pPr>
              <w:spacing w:after="0" w:line="240" w:lineRule="auto"/>
              <w:rPr>
                <w:del w:id="579" w:author="David Ouyang" w:date="2018-04-21T12:39:00Z"/>
                <w:rFonts w:ascii="Times New Roman" w:eastAsia="Times New Roman" w:hAnsi="Times New Roman" w:cs="Times New Roman"/>
                <w:color w:val="000000"/>
                <w:sz w:val="24"/>
                <w:szCs w:val="24"/>
              </w:rPr>
            </w:pPr>
            <w:del w:id="580" w:author="David Ouyang" w:date="2018-04-21T12:39:00Z">
              <w:r w:rsidRPr="00E07D86" w:rsidDel="00D614DD">
                <w:rPr>
                  <w:rFonts w:ascii="Times New Roman" w:eastAsia="Times New Roman" w:hAnsi="Times New Roman" w:cs="Times New Roman"/>
                  <w:color w:val="000000"/>
                  <w:sz w:val="24"/>
                  <w:szCs w:val="24"/>
                </w:rPr>
                <w:delText>1.170 (0.820 - 1.668)</w:delText>
              </w:r>
            </w:del>
          </w:p>
        </w:tc>
        <w:tc>
          <w:tcPr>
            <w:tcW w:w="1460" w:type="dxa"/>
            <w:tcBorders>
              <w:top w:val="nil"/>
              <w:left w:val="nil"/>
              <w:bottom w:val="nil"/>
              <w:right w:val="nil"/>
            </w:tcBorders>
            <w:shd w:val="clear" w:color="auto" w:fill="auto"/>
            <w:vAlign w:val="center"/>
            <w:hideMark/>
          </w:tcPr>
          <w:p w:rsidR="008B7889" w:rsidRPr="00E07D86" w:rsidDel="00D614DD" w:rsidRDefault="008B7889" w:rsidP="008B7889">
            <w:pPr>
              <w:spacing w:after="0" w:line="240" w:lineRule="auto"/>
              <w:rPr>
                <w:del w:id="581" w:author="David Ouyang" w:date="2018-04-21T12:39:00Z"/>
                <w:rFonts w:ascii="Times New Roman" w:eastAsia="Times New Roman" w:hAnsi="Times New Roman" w:cs="Times New Roman"/>
                <w:color w:val="000000"/>
                <w:sz w:val="24"/>
                <w:szCs w:val="24"/>
              </w:rPr>
            </w:pPr>
            <w:del w:id="582" w:author="David Ouyang" w:date="2018-04-21T12:39:00Z">
              <w:r w:rsidRPr="00E07D86" w:rsidDel="00D614DD">
                <w:rPr>
                  <w:rFonts w:ascii="Times New Roman" w:eastAsia="Times New Roman" w:hAnsi="Times New Roman" w:cs="Times New Roman"/>
                  <w:color w:val="000000"/>
                  <w:sz w:val="24"/>
                  <w:szCs w:val="24"/>
                </w:rPr>
                <w:delText>0.393</w:delText>
              </w:r>
            </w:del>
          </w:p>
        </w:tc>
      </w:tr>
      <w:tr w:rsidR="008B7889" w:rsidRPr="00E07D86" w:rsidDel="00D614DD" w:rsidTr="008B7889">
        <w:trPr>
          <w:trHeight w:val="432"/>
          <w:del w:id="583" w:author="David Ouyang" w:date="2018-04-21T12:39:00Z"/>
        </w:trPr>
        <w:tc>
          <w:tcPr>
            <w:tcW w:w="478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584" w:author="David Ouyang" w:date="2018-04-21T12:39:00Z"/>
                <w:rFonts w:ascii="Times New Roman" w:eastAsia="Times New Roman" w:hAnsi="Times New Roman" w:cs="Times New Roman"/>
                <w:color w:val="000000"/>
                <w:sz w:val="24"/>
                <w:szCs w:val="24"/>
              </w:rPr>
            </w:pPr>
            <w:del w:id="585" w:author="David Ouyang" w:date="2018-04-21T12:39:00Z">
              <w:r w:rsidRPr="00E07D86" w:rsidDel="00D614DD">
                <w:rPr>
                  <w:rFonts w:ascii="Times New Roman" w:eastAsia="Times New Roman" w:hAnsi="Times New Roman" w:cs="Times New Roman"/>
                  <w:color w:val="000000"/>
                  <w:sz w:val="24"/>
                  <w:szCs w:val="24"/>
                </w:rPr>
                <w:delText>Increased Number of Syllables in Generic Name</w:delText>
              </w:r>
            </w:del>
          </w:p>
        </w:tc>
        <w:tc>
          <w:tcPr>
            <w:tcW w:w="304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586" w:author="David Ouyang" w:date="2018-04-21T12:39:00Z"/>
                <w:rFonts w:ascii="Times New Roman" w:eastAsia="Times New Roman" w:hAnsi="Times New Roman" w:cs="Times New Roman"/>
                <w:color w:val="000000"/>
                <w:sz w:val="24"/>
                <w:szCs w:val="24"/>
              </w:rPr>
            </w:pPr>
            <w:del w:id="587" w:author="David Ouyang" w:date="2018-04-21T12:39:00Z">
              <w:r w:rsidRPr="00E07D86" w:rsidDel="00D614DD">
                <w:rPr>
                  <w:rFonts w:ascii="Times New Roman" w:eastAsia="Times New Roman" w:hAnsi="Times New Roman" w:cs="Times New Roman"/>
                  <w:color w:val="000000"/>
                  <w:sz w:val="24"/>
                  <w:szCs w:val="24"/>
                </w:rPr>
                <w:delText>1.179 (1.093 - 1.272)</w:delText>
              </w:r>
            </w:del>
          </w:p>
        </w:tc>
        <w:tc>
          <w:tcPr>
            <w:tcW w:w="146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588" w:author="David Ouyang" w:date="2018-04-21T12:39:00Z"/>
                <w:rFonts w:ascii="Times New Roman" w:eastAsia="Times New Roman" w:hAnsi="Times New Roman" w:cs="Times New Roman"/>
                <w:color w:val="000000"/>
                <w:sz w:val="24"/>
                <w:szCs w:val="24"/>
              </w:rPr>
            </w:pPr>
            <w:del w:id="589" w:author="David Ouyang" w:date="2018-04-21T12:39:00Z">
              <w:r w:rsidRPr="00E07D86" w:rsidDel="00D614DD">
                <w:rPr>
                  <w:rFonts w:ascii="Times New Roman" w:eastAsia="Times New Roman" w:hAnsi="Times New Roman" w:cs="Times New Roman"/>
                  <w:color w:val="000000"/>
                  <w:sz w:val="24"/>
                  <w:szCs w:val="24"/>
                </w:rPr>
                <w:delText>&lt; 0.001 ^</w:delText>
              </w:r>
            </w:del>
          </w:p>
        </w:tc>
      </w:tr>
      <w:tr w:rsidR="008B7889" w:rsidRPr="00E07D86" w:rsidDel="00D614DD" w:rsidTr="008B7889">
        <w:trPr>
          <w:trHeight w:val="660"/>
          <w:del w:id="590" w:author="David Ouyang" w:date="2018-04-21T12:39:00Z"/>
        </w:trPr>
        <w:tc>
          <w:tcPr>
            <w:tcW w:w="9280" w:type="dxa"/>
            <w:gridSpan w:val="3"/>
            <w:tcBorders>
              <w:top w:val="single" w:sz="8" w:space="0" w:color="auto"/>
              <w:left w:val="nil"/>
              <w:bottom w:val="nil"/>
              <w:right w:val="nil"/>
            </w:tcBorders>
            <w:shd w:val="clear" w:color="auto" w:fill="auto"/>
            <w:vAlign w:val="center"/>
            <w:hideMark/>
          </w:tcPr>
          <w:p w:rsidR="008B7889" w:rsidRPr="00E07D86" w:rsidDel="00D614DD" w:rsidRDefault="008B7889" w:rsidP="008B7889">
            <w:pPr>
              <w:spacing w:after="0" w:line="240" w:lineRule="auto"/>
              <w:rPr>
                <w:del w:id="591" w:author="David Ouyang" w:date="2018-04-21T12:39:00Z"/>
                <w:rFonts w:ascii="Times New Roman" w:eastAsia="Times New Roman" w:hAnsi="Times New Roman" w:cs="Times New Roman"/>
                <w:color w:val="000000"/>
                <w:sz w:val="24"/>
                <w:szCs w:val="24"/>
              </w:rPr>
            </w:pPr>
            <w:del w:id="592" w:author="David Ouyang" w:date="2018-04-21T12:39:00Z">
              <w:r w:rsidRPr="00E07D86" w:rsidDel="00D614DD">
                <w:rPr>
                  <w:rFonts w:ascii="Times New Roman" w:eastAsia="Times New Roman" w:hAnsi="Times New Roman" w:cs="Times New Roman"/>
                  <w:color w:val="000000"/>
                  <w:sz w:val="24"/>
                  <w:szCs w:val="24"/>
                </w:rPr>
                <w:delText>ARNI = Angiotensin receptor neprilysin inhibitor, ACEi = Angiotensin-converting enzyme inhibitor, Angiogensin receptor blocker, * p &lt; 0.05, ^ p &lt; 0.001</w:delText>
              </w:r>
            </w:del>
          </w:p>
        </w:tc>
      </w:tr>
    </w:tbl>
    <w:p w:rsidR="008B7889" w:rsidRPr="00E07D86" w:rsidDel="00D614DD" w:rsidRDefault="008B7889" w:rsidP="000A52E1">
      <w:pPr>
        <w:pStyle w:val="NormalWeb"/>
        <w:spacing w:before="0" w:beforeAutospacing="0" w:after="160" w:afterAutospacing="0"/>
        <w:rPr>
          <w:del w:id="593" w:author="David Ouyang" w:date="2018-04-21T12:39:00Z"/>
          <w:color w:val="000000"/>
        </w:rPr>
      </w:pPr>
    </w:p>
    <w:p w:rsidR="00497E5A" w:rsidRPr="00E07D86" w:rsidDel="00D614DD" w:rsidRDefault="00497E5A" w:rsidP="000A52E1">
      <w:pPr>
        <w:pStyle w:val="NormalWeb"/>
        <w:spacing w:before="0" w:beforeAutospacing="0" w:after="160" w:afterAutospacing="0"/>
        <w:rPr>
          <w:del w:id="594" w:author="David Ouyang" w:date="2018-04-21T12:39:00Z"/>
          <w:color w:val="000000"/>
        </w:rPr>
      </w:pPr>
    </w:p>
    <w:p w:rsidR="00497E5A" w:rsidRPr="00E07D86" w:rsidDel="00D614DD" w:rsidRDefault="00497E5A" w:rsidP="000A52E1">
      <w:pPr>
        <w:pStyle w:val="NormalWeb"/>
        <w:spacing w:before="0" w:beforeAutospacing="0" w:after="160" w:afterAutospacing="0"/>
        <w:rPr>
          <w:del w:id="595" w:author="David Ouyang" w:date="2018-04-21T12:39:00Z"/>
          <w:color w:val="000000"/>
        </w:rPr>
      </w:pPr>
    </w:p>
    <w:p w:rsidR="00497E5A" w:rsidRPr="00E07D86" w:rsidDel="00D614DD" w:rsidRDefault="00497E5A" w:rsidP="000A52E1">
      <w:pPr>
        <w:pStyle w:val="NormalWeb"/>
        <w:spacing w:before="0" w:beforeAutospacing="0" w:after="160" w:afterAutospacing="0"/>
        <w:rPr>
          <w:del w:id="596" w:author="David Ouyang" w:date="2018-04-21T12:39:00Z"/>
          <w:color w:val="000000"/>
        </w:rPr>
      </w:pPr>
    </w:p>
    <w:p w:rsidR="00497E5A" w:rsidRPr="00E07D86" w:rsidDel="00D614DD" w:rsidRDefault="00497E5A" w:rsidP="000A52E1">
      <w:pPr>
        <w:pStyle w:val="NormalWeb"/>
        <w:spacing w:before="0" w:beforeAutospacing="0" w:after="160" w:afterAutospacing="0"/>
        <w:rPr>
          <w:del w:id="597" w:author="David Ouyang" w:date="2018-04-21T12:39:00Z"/>
          <w:color w:val="000000"/>
        </w:rPr>
      </w:pPr>
    </w:p>
    <w:p w:rsidR="00497E5A" w:rsidRPr="00E07D86" w:rsidDel="00D614DD" w:rsidRDefault="00497E5A" w:rsidP="000A52E1">
      <w:pPr>
        <w:pStyle w:val="NormalWeb"/>
        <w:spacing w:before="0" w:beforeAutospacing="0" w:after="160" w:afterAutospacing="0"/>
        <w:rPr>
          <w:del w:id="598" w:author="David Ouyang" w:date="2018-04-21T12:39:00Z"/>
          <w:color w:val="000000"/>
        </w:rPr>
      </w:pPr>
    </w:p>
    <w:p w:rsidR="00497E5A" w:rsidRPr="00E07D86" w:rsidDel="00D614DD" w:rsidRDefault="00497E5A" w:rsidP="000A52E1">
      <w:pPr>
        <w:pStyle w:val="NormalWeb"/>
        <w:spacing w:before="0" w:beforeAutospacing="0" w:after="160" w:afterAutospacing="0"/>
        <w:rPr>
          <w:del w:id="599" w:author="David Ouyang" w:date="2018-04-21T12:39:00Z"/>
          <w:color w:val="000000"/>
        </w:rPr>
      </w:pPr>
    </w:p>
    <w:p w:rsidR="00497E5A" w:rsidRPr="00E07D86" w:rsidDel="00D614DD" w:rsidRDefault="00497E5A" w:rsidP="000A52E1">
      <w:pPr>
        <w:pStyle w:val="NormalWeb"/>
        <w:spacing w:before="0" w:beforeAutospacing="0" w:after="160" w:afterAutospacing="0"/>
        <w:rPr>
          <w:del w:id="600" w:author="David Ouyang" w:date="2018-04-21T12:39:00Z"/>
          <w:color w:val="000000"/>
        </w:rPr>
      </w:pPr>
    </w:p>
    <w:p w:rsidR="00497E5A" w:rsidRPr="00E07D86" w:rsidDel="00D614DD" w:rsidRDefault="00497E5A" w:rsidP="000A52E1">
      <w:pPr>
        <w:pStyle w:val="NormalWeb"/>
        <w:spacing w:before="0" w:beforeAutospacing="0" w:after="160" w:afterAutospacing="0"/>
        <w:rPr>
          <w:del w:id="601" w:author="David Ouyang" w:date="2018-04-21T12:39:00Z"/>
          <w:color w:val="000000"/>
        </w:rPr>
      </w:pPr>
    </w:p>
    <w:p w:rsidR="008B7889" w:rsidRPr="00E07D86" w:rsidDel="00D614DD" w:rsidRDefault="008B7889" w:rsidP="000A52E1">
      <w:pPr>
        <w:pStyle w:val="NormalWeb"/>
        <w:spacing w:before="0" w:beforeAutospacing="0" w:after="160" w:afterAutospacing="0"/>
        <w:rPr>
          <w:del w:id="602" w:author="David Ouyang" w:date="2018-04-21T12:39:00Z"/>
          <w:color w:val="000000"/>
        </w:rPr>
      </w:pPr>
    </w:p>
    <w:p w:rsidR="008B7889" w:rsidRPr="00E07D86" w:rsidDel="00D614DD" w:rsidRDefault="008B7889" w:rsidP="000A52E1">
      <w:pPr>
        <w:pStyle w:val="NormalWeb"/>
        <w:spacing w:before="0" w:beforeAutospacing="0" w:after="160" w:afterAutospacing="0"/>
        <w:rPr>
          <w:del w:id="603" w:author="David Ouyang" w:date="2018-04-21T12:39:00Z"/>
          <w:color w:val="000000"/>
        </w:rPr>
      </w:pPr>
    </w:p>
    <w:p w:rsidR="008B7889" w:rsidRPr="00E07D86" w:rsidDel="00D614DD" w:rsidRDefault="008B7889" w:rsidP="000A52E1">
      <w:pPr>
        <w:pStyle w:val="NormalWeb"/>
        <w:spacing w:before="0" w:beforeAutospacing="0" w:after="160" w:afterAutospacing="0"/>
        <w:rPr>
          <w:del w:id="604" w:author="David Ouyang" w:date="2018-04-21T12:39:00Z"/>
          <w:color w:val="000000"/>
        </w:rPr>
      </w:pPr>
    </w:p>
    <w:p w:rsidR="008B7889" w:rsidRPr="00E07D86" w:rsidDel="00D614DD" w:rsidRDefault="008B7889" w:rsidP="000A52E1">
      <w:pPr>
        <w:pStyle w:val="NormalWeb"/>
        <w:spacing w:before="0" w:beforeAutospacing="0" w:after="160" w:afterAutospacing="0"/>
        <w:rPr>
          <w:del w:id="605" w:author="David Ouyang" w:date="2018-04-21T12:39:00Z"/>
          <w:color w:val="000000"/>
        </w:rPr>
      </w:pPr>
    </w:p>
    <w:p w:rsidR="008B7889" w:rsidRPr="00E07D86" w:rsidDel="00D614DD" w:rsidRDefault="008B7889" w:rsidP="000A52E1">
      <w:pPr>
        <w:pStyle w:val="NormalWeb"/>
        <w:spacing w:before="0" w:beforeAutospacing="0" w:after="160" w:afterAutospacing="0"/>
        <w:rPr>
          <w:del w:id="606" w:author="David Ouyang" w:date="2018-04-21T12:39:00Z"/>
          <w:color w:val="000000"/>
        </w:rPr>
      </w:pPr>
    </w:p>
    <w:p w:rsidR="008B7889" w:rsidRPr="00E07D86" w:rsidDel="00D614DD" w:rsidRDefault="008B7889" w:rsidP="000A52E1">
      <w:pPr>
        <w:pStyle w:val="NormalWeb"/>
        <w:spacing w:before="0" w:beforeAutospacing="0" w:after="160" w:afterAutospacing="0"/>
        <w:rPr>
          <w:del w:id="607" w:author="David Ouyang" w:date="2018-04-21T12:39:00Z"/>
          <w:color w:val="000000"/>
        </w:rPr>
      </w:pPr>
    </w:p>
    <w:p w:rsidR="008B7889" w:rsidRPr="00E07D86" w:rsidDel="00D614DD" w:rsidRDefault="008B7889" w:rsidP="000A52E1">
      <w:pPr>
        <w:pStyle w:val="NormalWeb"/>
        <w:spacing w:before="0" w:beforeAutospacing="0" w:after="160" w:afterAutospacing="0"/>
        <w:rPr>
          <w:del w:id="608" w:author="David Ouyang" w:date="2018-04-21T12:39:00Z"/>
          <w:color w:val="000000"/>
        </w:rPr>
      </w:pPr>
    </w:p>
    <w:p w:rsidR="008B7889" w:rsidRPr="00E07D86" w:rsidDel="00D614DD" w:rsidRDefault="008B7889" w:rsidP="000A52E1">
      <w:pPr>
        <w:pStyle w:val="NormalWeb"/>
        <w:spacing w:before="0" w:beforeAutospacing="0" w:after="160" w:afterAutospacing="0"/>
        <w:rPr>
          <w:del w:id="609" w:author="David Ouyang" w:date="2018-04-21T12:39:00Z"/>
          <w:color w:val="000000"/>
        </w:rPr>
      </w:pPr>
    </w:p>
    <w:p w:rsidR="007F2649" w:rsidRPr="00E07D86" w:rsidRDefault="00483DEF" w:rsidP="000A52E1">
      <w:pPr>
        <w:pStyle w:val="NormalWeb"/>
        <w:spacing w:before="0" w:beforeAutospacing="0" w:after="160" w:afterAutospacing="0"/>
        <w:rPr>
          <w:color w:val="000000"/>
        </w:rPr>
      </w:pPr>
      <w:r w:rsidRPr="00E07D86">
        <w:rPr>
          <w:color w:val="000000"/>
        </w:rPr>
        <w:t>Bibliography</w:t>
      </w:r>
    </w:p>
    <w:p w:rsidR="00A70F55" w:rsidRPr="00B108CE" w:rsidRDefault="009A7517" w:rsidP="00A70F55">
      <w:pPr>
        <w:pStyle w:val="Bibliography"/>
        <w:rPr>
          <w:rFonts w:ascii="Times New Roman" w:hAnsi="Times New Roman" w:cs="Times New Roman"/>
          <w:sz w:val="24"/>
          <w:szCs w:val="24"/>
        </w:rPr>
      </w:pPr>
      <w:r w:rsidRPr="00E07D86">
        <w:rPr>
          <w:rFonts w:ascii="Times New Roman" w:hAnsi="Times New Roman" w:cs="Times New Roman"/>
          <w:sz w:val="24"/>
          <w:szCs w:val="24"/>
        </w:rPr>
        <w:fldChar w:fldCharType="begin"/>
      </w:r>
      <w:r w:rsidR="000A52E1" w:rsidRPr="00E07D86">
        <w:rPr>
          <w:rFonts w:ascii="Times New Roman" w:hAnsi="Times New Roman" w:cs="Times New Roman"/>
          <w:sz w:val="24"/>
          <w:szCs w:val="24"/>
        </w:rPr>
        <w:instrText xml:space="preserve"> ADDIN ZOTERO_BIBL {"custom":[]} CSL_BIBLIOGRAPHY </w:instrText>
      </w:r>
      <w:r w:rsidRPr="00E07D86">
        <w:rPr>
          <w:rFonts w:ascii="Times New Roman" w:hAnsi="Times New Roman" w:cs="Times New Roman"/>
          <w:sz w:val="24"/>
          <w:szCs w:val="24"/>
        </w:rPr>
        <w:fldChar w:fldCharType="separate"/>
      </w:r>
      <w:r w:rsidR="000A52E1" w:rsidRPr="00E07D86">
        <w:rPr>
          <w:rFonts w:ascii="Times New Roman" w:hAnsi="Times New Roman" w:cs="Times New Roman"/>
          <w:sz w:val="24"/>
          <w:szCs w:val="24"/>
        </w:rPr>
        <w:t xml:space="preserve">1. </w:t>
      </w:r>
      <w:r w:rsidR="000A52E1" w:rsidRPr="00E07D86">
        <w:rPr>
          <w:rFonts w:ascii="Times New Roman" w:hAnsi="Times New Roman" w:cs="Times New Roman"/>
          <w:sz w:val="24"/>
          <w:szCs w:val="24"/>
        </w:rPr>
        <w:tab/>
      </w:r>
      <w:r w:rsidR="00A70F55" w:rsidRPr="00E07D86">
        <w:rPr>
          <w:rFonts w:ascii="Times New Roman" w:hAnsi="Times New Roman" w:cs="Times New Roman"/>
          <w:sz w:val="24"/>
          <w:szCs w:val="24"/>
        </w:rPr>
        <w:t>Mott DA, Cline RR. Exploring generic drug use behavior: the role of prescribers and pharmacists in t</w:t>
      </w:r>
      <w:r w:rsidRPr="009A7517">
        <w:rPr>
          <w:rFonts w:ascii="Times New Roman" w:hAnsi="Times New Roman" w:cs="Times New Roman"/>
          <w:sz w:val="24"/>
          <w:szCs w:val="24"/>
          <w:rPrChange w:id="610" w:author="Ouyang, David" w:date="2018-05-18T12:06:00Z">
            <w:rPr>
              <w:rFonts w:ascii="Times New Roman" w:eastAsia="Times New Roman" w:hAnsi="Times New Roman" w:cs="Times New Roman"/>
              <w:sz w:val="24"/>
              <w:szCs w:val="24"/>
              <w:lang w:eastAsia="zh-CN"/>
            </w:rPr>
          </w:rPrChange>
        </w:rPr>
        <w:t>he opportunity for generic drug use and generic substitution.</w:t>
      </w:r>
      <w:r w:rsidRPr="009A7517">
        <w:rPr>
          <w:rFonts w:ascii="Times New Roman" w:hAnsi="Times New Roman" w:cs="Times New Roman"/>
          <w:i/>
          <w:iCs/>
          <w:sz w:val="24"/>
          <w:szCs w:val="24"/>
          <w:rPrChange w:id="611" w:author="Ouyang, David" w:date="2018-05-18T12:06:00Z">
            <w:rPr>
              <w:rFonts w:ascii="Times New Roman" w:eastAsia="Times New Roman" w:hAnsi="Times New Roman" w:cs="Times New Roman"/>
              <w:i/>
              <w:iCs/>
              <w:sz w:val="24"/>
              <w:szCs w:val="24"/>
              <w:lang w:eastAsia="zh-CN"/>
            </w:rPr>
          </w:rPrChange>
        </w:rPr>
        <w:t>Med Care</w:t>
      </w:r>
      <w:r w:rsidRPr="009A7517">
        <w:rPr>
          <w:rFonts w:ascii="Times New Roman" w:hAnsi="Times New Roman" w:cs="Times New Roman"/>
          <w:sz w:val="24"/>
          <w:szCs w:val="24"/>
          <w:rPrChange w:id="612" w:author="Ouyang, David" w:date="2018-05-18T12:06:00Z">
            <w:rPr>
              <w:rFonts w:ascii="Times New Roman" w:eastAsia="Times New Roman" w:hAnsi="Times New Roman" w:cs="Times New Roman"/>
              <w:sz w:val="24"/>
              <w:szCs w:val="24"/>
              <w:lang w:eastAsia="zh-CN"/>
            </w:rPr>
          </w:rPrChange>
        </w:rPr>
        <w:t>. 2002;40(8):662-674. doi:10.1097/01.MLR.0000020926.85284.8E.</w:t>
      </w:r>
    </w:p>
    <w:p w:rsidR="000A52E1" w:rsidRPr="00B108CE" w:rsidRDefault="009A7517" w:rsidP="000A52E1">
      <w:pPr>
        <w:pStyle w:val="Bibliography"/>
        <w:rPr>
          <w:rFonts w:ascii="Times New Roman" w:hAnsi="Times New Roman" w:cs="Times New Roman"/>
          <w:sz w:val="24"/>
          <w:szCs w:val="24"/>
        </w:rPr>
      </w:pPr>
      <w:r w:rsidRPr="009A7517">
        <w:rPr>
          <w:rFonts w:ascii="Times New Roman" w:hAnsi="Times New Roman" w:cs="Times New Roman"/>
          <w:sz w:val="24"/>
          <w:szCs w:val="24"/>
          <w:rPrChange w:id="613" w:author="Ouyang, David" w:date="2018-05-18T12:06:00Z">
            <w:rPr>
              <w:rFonts w:ascii="Times New Roman" w:eastAsia="Times New Roman" w:hAnsi="Times New Roman" w:cs="Times New Roman"/>
              <w:sz w:val="24"/>
              <w:szCs w:val="24"/>
              <w:lang w:eastAsia="zh-CN"/>
            </w:rPr>
          </w:rPrChange>
        </w:rPr>
        <w:t xml:space="preserve">2. </w:t>
      </w:r>
      <w:r w:rsidRPr="009A7517">
        <w:rPr>
          <w:rFonts w:ascii="Times New Roman" w:hAnsi="Times New Roman" w:cs="Times New Roman"/>
          <w:sz w:val="24"/>
          <w:szCs w:val="24"/>
          <w:rPrChange w:id="614" w:author="Ouyang, David" w:date="2018-05-18T12:06:00Z">
            <w:rPr>
              <w:rFonts w:ascii="Times New Roman" w:eastAsia="Times New Roman" w:hAnsi="Times New Roman" w:cs="Times New Roman"/>
              <w:sz w:val="24"/>
              <w:szCs w:val="24"/>
              <w:lang w:eastAsia="zh-CN"/>
            </w:rPr>
          </w:rPrChange>
        </w:rPr>
        <w:tab/>
        <w:t xml:space="preserve">Sierles FS, Brodkey AC, Cleary LM, et al. Medical students’ exposure to and attitudes about drug company interactions: a national survey. </w:t>
      </w:r>
      <w:r w:rsidRPr="009A7517">
        <w:rPr>
          <w:rFonts w:ascii="Times New Roman" w:hAnsi="Times New Roman" w:cs="Times New Roman"/>
          <w:i/>
          <w:iCs/>
          <w:sz w:val="24"/>
          <w:szCs w:val="24"/>
          <w:rPrChange w:id="615" w:author="Ouyang, David" w:date="2018-05-18T12:06:00Z">
            <w:rPr>
              <w:rFonts w:ascii="Times New Roman" w:eastAsia="Times New Roman" w:hAnsi="Times New Roman" w:cs="Times New Roman"/>
              <w:i/>
              <w:iCs/>
              <w:sz w:val="24"/>
              <w:szCs w:val="24"/>
              <w:lang w:eastAsia="zh-CN"/>
            </w:rPr>
          </w:rPrChange>
        </w:rPr>
        <w:t>JAMA</w:t>
      </w:r>
      <w:r w:rsidRPr="009A7517">
        <w:rPr>
          <w:rFonts w:ascii="Times New Roman" w:hAnsi="Times New Roman" w:cs="Times New Roman"/>
          <w:sz w:val="24"/>
          <w:szCs w:val="24"/>
          <w:rPrChange w:id="616" w:author="Ouyang, David" w:date="2018-05-18T12:06:00Z">
            <w:rPr>
              <w:rFonts w:ascii="Times New Roman" w:eastAsia="Times New Roman" w:hAnsi="Times New Roman" w:cs="Times New Roman"/>
              <w:sz w:val="24"/>
              <w:szCs w:val="24"/>
              <w:lang w:eastAsia="zh-CN"/>
            </w:rPr>
          </w:rPrChange>
        </w:rPr>
        <w:t>. 2005;294(9):1034-1042. doi:10.1001/jama.294.9.1034.</w:t>
      </w:r>
    </w:p>
    <w:p w:rsidR="000A52E1" w:rsidRPr="00B108CE" w:rsidDel="00000281" w:rsidRDefault="009A7517" w:rsidP="00000281">
      <w:pPr>
        <w:pStyle w:val="Bibliography"/>
        <w:rPr>
          <w:del w:id="617" w:author="David Ouyang" w:date="2018-04-21T12:49:00Z"/>
          <w:rFonts w:ascii="Times New Roman" w:hAnsi="Times New Roman" w:cs="Times New Roman"/>
          <w:sz w:val="24"/>
          <w:szCs w:val="24"/>
        </w:rPr>
      </w:pPr>
      <w:r w:rsidRPr="009A7517">
        <w:rPr>
          <w:rFonts w:ascii="Times New Roman" w:hAnsi="Times New Roman" w:cs="Times New Roman"/>
          <w:sz w:val="24"/>
          <w:szCs w:val="24"/>
          <w:rPrChange w:id="618" w:author="Ouyang, David" w:date="2018-05-18T12:06:00Z">
            <w:rPr>
              <w:rFonts w:ascii="Times New Roman" w:eastAsia="Times New Roman" w:hAnsi="Times New Roman" w:cs="Times New Roman"/>
              <w:sz w:val="24"/>
              <w:szCs w:val="24"/>
              <w:lang w:eastAsia="zh-CN"/>
            </w:rPr>
          </w:rPrChange>
        </w:rPr>
        <w:t>3.</w:t>
      </w:r>
      <w:r w:rsidRPr="009A7517">
        <w:rPr>
          <w:rFonts w:ascii="Times New Roman" w:hAnsi="Times New Roman" w:cs="Times New Roman"/>
          <w:sz w:val="24"/>
          <w:szCs w:val="24"/>
          <w:rPrChange w:id="619" w:author="Ouyang, David" w:date="2018-05-18T12:06:00Z">
            <w:rPr>
              <w:rFonts w:ascii="Times New Roman" w:eastAsia="Times New Roman" w:hAnsi="Times New Roman" w:cs="Times New Roman"/>
              <w:sz w:val="24"/>
              <w:szCs w:val="24"/>
              <w:lang w:eastAsia="zh-CN"/>
            </w:rPr>
          </w:rPrChange>
        </w:rPr>
        <w:tab/>
      </w:r>
      <w:del w:id="620" w:author="Ouyang, David" w:date="2018-05-18T12:04:00Z">
        <w:r w:rsidRPr="009A7517">
          <w:rPr>
            <w:rFonts w:ascii="Times New Roman" w:hAnsi="Times New Roman" w:cs="Times New Roman"/>
            <w:sz w:val="24"/>
            <w:szCs w:val="24"/>
            <w:rPrChange w:id="621" w:author="Ouyang, David" w:date="2018-05-18T12:06:00Z">
              <w:rPr>
                <w:rFonts w:ascii="Times New Roman" w:eastAsia="Times New Roman" w:hAnsi="Times New Roman" w:cs="Times New Roman"/>
                <w:sz w:val="24"/>
                <w:szCs w:val="24"/>
                <w:lang w:eastAsia="zh-CN"/>
              </w:rPr>
            </w:rPrChange>
          </w:rPr>
          <w:delText xml:space="preserve">Austad KE, Avorn J, Franklin JM, Campbell EG, Kesselheim AS. Association of marketing interactions with medical trainees’ knowledge about evidence-based prescribing: results from a national survey. </w:delText>
        </w:r>
        <w:r w:rsidRPr="009A7517">
          <w:rPr>
            <w:rFonts w:ascii="Times New Roman" w:hAnsi="Times New Roman" w:cs="Times New Roman"/>
            <w:i/>
            <w:iCs/>
            <w:sz w:val="24"/>
            <w:szCs w:val="24"/>
            <w:rPrChange w:id="622" w:author="Ouyang, David" w:date="2018-05-18T12:06:00Z">
              <w:rPr>
                <w:rFonts w:ascii="Times New Roman" w:eastAsia="Times New Roman" w:hAnsi="Times New Roman" w:cs="Times New Roman"/>
                <w:i/>
                <w:iCs/>
                <w:sz w:val="24"/>
                <w:szCs w:val="24"/>
                <w:lang w:eastAsia="zh-CN"/>
              </w:rPr>
            </w:rPrChange>
          </w:rPr>
          <w:delText>JAMA Intern Med</w:delText>
        </w:r>
        <w:r w:rsidRPr="009A7517">
          <w:rPr>
            <w:rFonts w:ascii="Times New Roman" w:hAnsi="Times New Roman" w:cs="Times New Roman"/>
            <w:sz w:val="24"/>
            <w:szCs w:val="24"/>
            <w:rPrChange w:id="623" w:author="Ouyang, David" w:date="2018-05-18T12:06:00Z">
              <w:rPr>
                <w:rFonts w:ascii="Times New Roman" w:eastAsia="Times New Roman" w:hAnsi="Times New Roman" w:cs="Times New Roman"/>
                <w:sz w:val="24"/>
                <w:szCs w:val="24"/>
                <w:lang w:eastAsia="zh-CN"/>
              </w:rPr>
            </w:rPrChange>
          </w:rPr>
          <w:delText>. 2014;174(8):1283-1290. doi:10.1001/jamainternmed.2014.2202.</w:delText>
        </w:r>
      </w:del>
      <w:ins w:id="624" w:author="Ouyang, David" w:date="2018-05-18T12:04:00Z">
        <w:r w:rsidRPr="009A7517">
          <w:rPr>
            <w:rFonts w:ascii="Times New Roman" w:hAnsi="Times New Roman" w:cs="Times New Roman"/>
            <w:sz w:val="24"/>
            <w:szCs w:val="24"/>
            <w:rPrChange w:id="625" w:author="Ouyang, David" w:date="2018-05-18T12:06:00Z">
              <w:rPr>
                <w:rFonts w:ascii="Times New Roman" w:eastAsia="Times New Roman" w:hAnsi="Times New Roman" w:cs="Times New Roman"/>
                <w:sz w:val="24"/>
                <w:szCs w:val="24"/>
                <w:lang w:eastAsia="zh-CN"/>
              </w:rPr>
            </w:rPrChange>
          </w:rPr>
          <w:t xml:space="preserve">Ouyang D, Tisdale R, Ashley EA, Chi J, Chen JH. </w:t>
        </w:r>
      </w:ins>
      <w:ins w:id="626" w:author="Ouyang, David" w:date="2018-05-18T12:05:00Z">
        <w:r w:rsidRPr="009A7517">
          <w:rPr>
            <w:rFonts w:ascii="Times New Roman" w:hAnsi="Times New Roman" w:cs="Times New Roman"/>
            <w:sz w:val="24"/>
            <w:szCs w:val="24"/>
            <w:rPrChange w:id="627" w:author="Ouyang, David" w:date="2018-05-18T12:06:00Z">
              <w:rPr>
                <w:rFonts w:ascii="Times New Roman" w:eastAsia="Times New Roman" w:hAnsi="Times New Roman" w:cs="Times New Roman"/>
                <w:sz w:val="24"/>
                <w:szCs w:val="24"/>
                <w:lang w:eastAsia="zh-CN"/>
              </w:rPr>
            </w:rPrChange>
          </w:rPr>
          <w:t>Acetaminophen or Tylenol?</w:t>
        </w:r>
      </w:ins>
      <w:ins w:id="628" w:author="David Ouyang" w:date="2018-05-20T15:58:00Z">
        <w:r w:rsidR="00E420CB">
          <w:rPr>
            <w:rFonts w:ascii="Times New Roman" w:hAnsi="Times New Roman" w:cs="Times New Roman"/>
            <w:sz w:val="24"/>
            <w:szCs w:val="24"/>
          </w:rPr>
          <w:t xml:space="preserve"> </w:t>
        </w:r>
      </w:ins>
      <w:ins w:id="629" w:author="Ouyang, David" w:date="2018-05-18T12:05:00Z">
        <w:r w:rsidRPr="009A7517">
          <w:rPr>
            <w:rFonts w:ascii="Times New Roman" w:hAnsi="Times New Roman" w:cs="Times New Roman"/>
            <w:sz w:val="24"/>
            <w:szCs w:val="24"/>
            <w:rPrChange w:id="630" w:author="Ouyang, David" w:date="2018-05-18T12:06:00Z">
              <w:rPr>
                <w:rFonts w:ascii="Times New Roman" w:eastAsia="Times New Roman" w:hAnsi="Times New Roman" w:cs="Times New Roman"/>
                <w:sz w:val="24"/>
                <w:szCs w:val="24"/>
                <w:lang w:eastAsia="zh-CN"/>
              </w:rPr>
            </w:rPrChange>
          </w:rPr>
          <w:t>A Retrospective Analysis of Medication Digital Communication Practices.</w:t>
        </w:r>
      </w:ins>
      <w:ins w:id="631" w:author="David Ouyang" w:date="2018-05-20T15:58:00Z">
        <w:r w:rsidR="00E420CB">
          <w:rPr>
            <w:rFonts w:ascii="Times New Roman" w:hAnsi="Times New Roman" w:cs="Times New Roman"/>
            <w:sz w:val="24"/>
            <w:szCs w:val="24"/>
          </w:rPr>
          <w:t xml:space="preserve"> </w:t>
        </w:r>
      </w:ins>
      <w:ins w:id="632" w:author="Ouyang, David" w:date="2018-05-18T12:05:00Z">
        <w:r w:rsidRPr="009A7517">
          <w:rPr>
            <w:rFonts w:ascii="Times New Roman" w:hAnsi="Times New Roman" w:cs="Times New Roman"/>
            <w:i/>
            <w:sz w:val="24"/>
            <w:szCs w:val="24"/>
            <w:rPrChange w:id="633" w:author="Ouyang, David" w:date="2018-05-18T12:06:00Z">
              <w:rPr>
                <w:rFonts w:ascii="Times New Roman" w:eastAsia="Times New Roman" w:hAnsi="Times New Roman" w:cs="Times New Roman"/>
                <w:i/>
                <w:sz w:val="24"/>
                <w:szCs w:val="24"/>
                <w:lang w:eastAsia="zh-CN"/>
              </w:rPr>
            </w:rPrChange>
          </w:rPr>
          <w:t>J Gen Intern Med.</w:t>
        </w:r>
        <w:r w:rsidRPr="009A7517">
          <w:rPr>
            <w:rFonts w:ascii="Times New Roman" w:hAnsi="Times New Roman" w:cs="Times New Roman"/>
            <w:sz w:val="24"/>
            <w:szCs w:val="24"/>
            <w:rPrChange w:id="634" w:author="Ouyang, David" w:date="2018-05-18T12:06:00Z">
              <w:rPr>
                <w:rFonts w:ascii="Times New Roman" w:eastAsia="Times New Roman" w:hAnsi="Times New Roman" w:cs="Times New Roman"/>
                <w:sz w:val="24"/>
                <w:szCs w:val="24"/>
                <w:lang w:eastAsia="zh-CN"/>
              </w:rPr>
            </w:rPrChange>
          </w:rPr>
          <w:t xml:space="preserve"> 2018; </w:t>
        </w:r>
      </w:ins>
      <w:ins w:id="635" w:author="Ouyang, David" w:date="2018-05-18T12:06:00Z">
        <w:r w:rsidRPr="009A7517">
          <w:rPr>
            <w:rFonts w:ascii="Times New Roman" w:hAnsi="Times New Roman" w:cs="Times New Roman"/>
            <w:color w:val="333333"/>
            <w:spacing w:val="4"/>
            <w:sz w:val="24"/>
            <w:szCs w:val="24"/>
            <w:shd w:val="clear" w:color="auto" w:fill="FCFCFC"/>
            <w:rPrChange w:id="636" w:author="Ouyang, David" w:date="2018-05-18T12:06:00Z">
              <w:rPr>
                <w:rFonts w:ascii="Helvetica" w:eastAsia="Times New Roman" w:hAnsi="Helvetica" w:cs="Helvetica"/>
                <w:color w:val="333333"/>
                <w:spacing w:val="4"/>
                <w:sz w:val="21"/>
                <w:szCs w:val="21"/>
                <w:shd w:val="clear" w:color="auto" w:fill="FCFCFC"/>
                <w:lang w:eastAsia="zh-CN"/>
              </w:rPr>
            </w:rPrChange>
          </w:rPr>
          <w:t>doi:10.1007/s11606-018-4455-1</w:t>
        </w:r>
      </w:ins>
    </w:p>
    <w:p w:rsidR="006109BF" w:rsidRPr="00B108CE" w:rsidRDefault="009A7517">
      <w:pPr>
        <w:pStyle w:val="Bibliography"/>
        <w:rPr>
          <w:rFonts w:ascii="Times New Roman" w:hAnsi="Times New Roman" w:cs="Times New Roman"/>
          <w:sz w:val="24"/>
          <w:szCs w:val="24"/>
        </w:rPr>
      </w:pPr>
      <w:del w:id="637" w:author="David Ouyang" w:date="2018-04-21T12:49:00Z">
        <w:r w:rsidRPr="009A7517">
          <w:rPr>
            <w:rFonts w:ascii="Times New Roman" w:hAnsi="Times New Roman" w:cs="Times New Roman"/>
            <w:sz w:val="24"/>
            <w:szCs w:val="24"/>
            <w:rPrChange w:id="638" w:author="Ouyang, David" w:date="2018-05-18T12:06:00Z">
              <w:rPr>
                <w:rFonts w:ascii="Times New Roman" w:eastAsia="Times New Roman" w:hAnsi="Times New Roman" w:cs="Times New Roman"/>
                <w:sz w:val="24"/>
                <w:szCs w:val="24"/>
                <w:lang w:eastAsia="zh-CN"/>
              </w:rPr>
            </w:rPrChange>
          </w:rPr>
          <w:delText xml:space="preserve">4. </w:delText>
        </w:r>
        <w:r w:rsidRPr="009A7517">
          <w:rPr>
            <w:rFonts w:ascii="Times New Roman" w:hAnsi="Times New Roman" w:cs="Times New Roman"/>
            <w:sz w:val="24"/>
            <w:szCs w:val="24"/>
            <w:rPrChange w:id="639" w:author="Ouyang, David" w:date="2018-05-18T12:06:00Z">
              <w:rPr>
                <w:rFonts w:ascii="Times New Roman" w:eastAsia="Times New Roman" w:hAnsi="Times New Roman" w:cs="Times New Roman"/>
                <w:sz w:val="24"/>
                <w:szCs w:val="24"/>
                <w:lang w:eastAsia="zh-CN"/>
              </w:rPr>
            </w:rPrChange>
          </w:rPr>
          <w:tab/>
          <w:delText xml:space="preserve">Steinman MA, Chren M-M, Landefeld CS. What’s in a Name? Use of Brand versus Generic Drug Names in United States Outpatient Practice. </w:delText>
        </w:r>
        <w:r w:rsidRPr="009A7517">
          <w:rPr>
            <w:rFonts w:ascii="Times New Roman" w:hAnsi="Times New Roman" w:cs="Times New Roman"/>
            <w:i/>
            <w:iCs/>
            <w:sz w:val="24"/>
            <w:szCs w:val="24"/>
            <w:rPrChange w:id="640" w:author="Ouyang, David" w:date="2018-05-18T12:06:00Z">
              <w:rPr>
                <w:rFonts w:ascii="Times New Roman" w:eastAsia="Times New Roman" w:hAnsi="Times New Roman" w:cs="Times New Roman"/>
                <w:i/>
                <w:iCs/>
                <w:sz w:val="24"/>
                <w:szCs w:val="24"/>
                <w:lang w:eastAsia="zh-CN"/>
              </w:rPr>
            </w:rPrChange>
          </w:rPr>
          <w:delText>J Gen Intern Med</w:delText>
        </w:r>
        <w:r w:rsidRPr="009A7517">
          <w:rPr>
            <w:rFonts w:ascii="Times New Roman" w:hAnsi="Times New Roman" w:cs="Times New Roman"/>
            <w:sz w:val="24"/>
            <w:szCs w:val="24"/>
            <w:rPrChange w:id="641" w:author="Ouyang, David" w:date="2018-05-18T12:06:00Z">
              <w:rPr>
                <w:rFonts w:ascii="Times New Roman" w:eastAsia="Times New Roman" w:hAnsi="Times New Roman" w:cs="Times New Roman"/>
                <w:sz w:val="24"/>
                <w:szCs w:val="24"/>
                <w:lang w:eastAsia="zh-CN"/>
              </w:rPr>
            </w:rPrChange>
          </w:rPr>
          <w:delText>. 2007;22(5):645-648. doi:10.1007/s11606-006-0074-3.</w:delText>
        </w:r>
      </w:del>
    </w:p>
    <w:p w:rsidR="00B41A3C" w:rsidRPr="00B108CE" w:rsidDel="00000281" w:rsidRDefault="009A7517" w:rsidP="00B41A3C">
      <w:pPr>
        <w:pStyle w:val="Bibliography"/>
        <w:rPr>
          <w:del w:id="642" w:author="David Ouyang" w:date="2018-04-21T12:42:00Z"/>
          <w:rFonts w:ascii="Times New Roman" w:hAnsi="Times New Roman" w:cs="Times New Roman"/>
          <w:sz w:val="24"/>
          <w:szCs w:val="24"/>
        </w:rPr>
      </w:pPr>
      <w:del w:id="643" w:author="David Ouyang" w:date="2018-04-21T12:42:00Z">
        <w:r w:rsidRPr="009A7517">
          <w:rPr>
            <w:rFonts w:ascii="Times New Roman" w:hAnsi="Times New Roman" w:cs="Times New Roman"/>
            <w:sz w:val="24"/>
            <w:szCs w:val="24"/>
            <w:rPrChange w:id="644" w:author="Ouyang, David" w:date="2018-05-18T12:06:00Z">
              <w:rPr>
                <w:rFonts w:ascii="Times New Roman" w:eastAsia="Times New Roman" w:hAnsi="Times New Roman" w:cs="Times New Roman"/>
                <w:sz w:val="24"/>
                <w:szCs w:val="24"/>
                <w:lang w:eastAsia="zh-CN"/>
              </w:rPr>
            </w:rPrChange>
          </w:rPr>
          <w:delText xml:space="preserve">5. </w:delText>
        </w:r>
        <w:r w:rsidRPr="009A7517">
          <w:rPr>
            <w:rFonts w:ascii="Times New Roman" w:hAnsi="Times New Roman" w:cs="Times New Roman"/>
            <w:sz w:val="24"/>
            <w:szCs w:val="24"/>
            <w:rPrChange w:id="645" w:author="Ouyang, David" w:date="2018-05-18T12:06:00Z">
              <w:rPr>
                <w:rFonts w:ascii="Times New Roman" w:eastAsia="Times New Roman" w:hAnsi="Times New Roman" w:cs="Times New Roman"/>
                <w:sz w:val="24"/>
                <w:szCs w:val="24"/>
                <w:lang w:eastAsia="zh-CN"/>
              </w:rPr>
            </w:rPrChange>
          </w:rPr>
          <w:tab/>
          <w:delText>Snapshot. https://www.fda.gov/drugs/informationondrugs/ucm129689.htm. Accessed November 17, 2017.</w:delText>
        </w:r>
      </w:del>
    </w:p>
    <w:p w:rsidR="00B41A3C" w:rsidRPr="00B108CE" w:rsidDel="00000281" w:rsidRDefault="009A7517" w:rsidP="00B41A3C">
      <w:pPr>
        <w:pStyle w:val="Bibliography"/>
        <w:rPr>
          <w:del w:id="646" w:author="David Ouyang" w:date="2018-04-21T12:42:00Z"/>
          <w:rFonts w:ascii="Times New Roman" w:hAnsi="Times New Roman" w:cs="Times New Roman"/>
          <w:sz w:val="24"/>
          <w:szCs w:val="24"/>
        </w:rPr>
      </w:pPr>
      <w:del w:id="647" w:author="David Ouyang" w:date="2018-04-21T12:42:00Z">
        <w:r w:rsidRPr="009A7517">
          <w:rPr>
            <w:rFonts w:ascii="Times New Roman" w:hAnsi="Times New Roman" w:cs="Times New Roman"/>
            <w:sz w:val="24"/>
            <w:szCs w:val="24"/>
            <w:rPrChange w:id="648" w:author="Ouyang, David" w:date="2018-05-18T12:06:00Z">
              <w:rPr>
                <w:rFonts w:ascii="Times New Roman" w:eastAsia="Times New Roman" w:hAnsi="Times New Roman" w:cs="Times New Roman"/>
                <w:sz w:val="24"/>
                <w:szCs w:val="24"/>
                <w:lang w:eastAsia="zh-CN"/>
              </w:rPr>
            </w:rPrChange>
          </w:rPr>
          <w:delText xml:space="preserve">6. </w:delText>
        </w:r>
        <w:r w:rsidRPr="009A7517">
          <w:rPr>
            <w:rFonts w:ascii="Times New Roman" w:hAnsi="Times New Roman" w:cs="Times New Roman"/>
            <w:sz w:val="24"/>
            <w:szCs w:val="24"/>
            <w:rPrChange w:id="649" w:author="Ouyang, David" w:date="2018-05-18T12:06:00Z">
              <w:rPr>
                <w:rFonts w:ascii="Times New Roman" w:eastAsia="Times New Roman" w:hAnsi="Times New Roman" w:cs="Times New Roman"/>
                <w:sz w:val="24"/>
                <w:szCs w:val="24"/>
                <w:lang w:eastAsia="zh-CN"/>
              </w:rPr>
            </w:rPrChange>
          </w:rPr>
          <w:tab/>
          <w:delText>rxpricequotes.com - Drug Price Search. https://www.rxpricequotes.com/. Accessed November 17, 2017.</w:delText>
        </w:r>
      </w:del>
    </w:p>
    <w:p w:rsidR="000C4CB3" w:rsidRPr="00E07D86" w:rsidRDefault="009A7517" w:rsidP="000C4CB3">
      <w:pPr>
        <w:pStyle w:val="Bibliography"/>
        <w:rPr>
          <w:rFonts w:ascii="Times New Roman" w:hAnsi="Times New Roman" w:cs="Times New Roman"/>
          <w:sz w:val="24"/>
          <w:szCs w:val="24"/>
        </w:rPr>
      </w:pPr>
      <w:del w:id="650" w:author="David Ouyang" w:date="2018-04-21T12:49:00Z">
        <w:r w:rsidRPr="009A7517">
          <w:rPr>
            <w:rFonts w:ascii="Times New Roman" w:hAnsi="Times New Roman" w:cs="Times New Roman"/>
            <w:sz w:val="24"/>
            <w:szCs w:val="24"/>
            <w:rPrChange w:id="651" w:author="Ouyang, David" w:date="2018-05-18T12:06:00Z">
              <w:rPr>
                <w:rFonts w:ascii="Times New Roman" w:eastAsia="Times New Roman" w:hAnsi="Times New Roman" w:cs="Times New Roman"/>
                <w:sz w:val="24"/>
                <w:szCs w:val="24"/>
                <w:lang w:eastAsia="zh-CN"/>
              </w:rPr>
            </w:rPrChange>
          </w:rPr>
          <w:delText>7</w:delText>
        </w:r>
      </w:del>
      <w:ins w:id="652" w:author="David Ouyang" w:date="2018-04-21T12:49:00Z">
        <w:r w:rsidRPr="009A7517">
          <w:rPr>
            <w:rFonts w:ascii="Times New Roman" w:hAnsi="Times New Roman" w:cs="Times New Roman"/>
            <w:sz w:val="24"/>
            <w:szCs w:val="24"/>
            <w:rPrChange w:id="653" w:author="Ouyang, David" w:date="2018-05-18T12:06:00Z">
              <w:rPr>
                <w:rFonts w:ascii="Times New Roman" w:eastAsia="Times New Roman" w:hAnsi="Times New Roman" w:cs="Times New Roman"/>
                <w:sz w:val="24"/>
                <w:szCs w:val="24"/>
                <w:lang w:eastAsia="zh-CN"/>
              </w:rPr>
            </w:rPrChange>
          </w:rPr>
          <w:t>4</w:t>
        </w:r>
      </w:ins>
      <w:r w:rsidRPr="009A7517">
        <w:rPr>
          <w:rFonts w:ascii="Times New Roman" w:hAnsi="Times New Roman" w:cs="Times New Roman"/>
          <w:sz w:val="24"/>
          <w:szCs w:val="24"/>
          <w:rPrChange w:id="654" w:author="Ouyang, David" w:date="2018-05-18T12:06:00Z">
            <w:rPr>
              <w:rFonts w:ascii="Times New Roman" w:eastAsia="Times New Roman" w:hAnsi="Times New Roman" w:cs="Times New Roman"/>
              <w:sz w:val="24"/>
              <w:szCs w:val="24"/>
              <w:lang w:eastAsia="zh-CN"/>
            </w:rPr>
          </w:rPrChange>
        </w:rPr>
        <w:t>.</w:t>
      </w:r>
      <w:r w:rsidRPr="009A7517">
        <w:rPr>
          <w:rFonts w:ascii="Times New Roman" w:hAnsi="Times New Roman" w:cs="Times New Roman"/>
          <w:sz w:val="24"/>
          <w:szCs w:val="24"/>
          <w:rPrChange w:id="655" w:author="Ouyang, David" w:date="2018-05-18T12:06:00Z">
            <w:rPr>
              <w:rFonts w:ascii="Times New Roman" w:eastAsia="Times New Roman" w:hAnsi="Times New Roman" w:cs="Times New Roman"/>
              <w:sz w:val="24"/>
              <w:szCs w:val="24"/>
              <w:lang w:eastAsia="zh-CN"/>
            </w:rPr>
          </w:rPrChange>
        </w:rPr>
        <w:tab/>
        <w:t xml:space="preserve">Choudhry NK, Denberg TD, Qaseem A. Improving adherence to therapy and clinical outcomes while containing costs: </w:t>
      </w:r>
      <w:r w:rsidR="000C4CB3" w:rsidRPr="00E07D86">
        <w:rPr>
          <w:rFonts w:ascii="Times New Roman" w:hAnsi="Times New Roman" w:cs="Times New Roman"/>
          <w:sz w:val="24"/>
          <w:szCs w:val="24"/>
        </w:rPr>
        <w:t xml:space="preserve">opportunities from the greater use of generic medications: best practice advice from the Clinical Guidelines Committee of the American College of Physicians. </w:t>
      </w:r>
      <w:r w:rsidR="000C4CB3" w:rsidRPr="00E07D86">
        <w:rPr>
          <w:rFonts w:ascii="Times New Roman" w:hAnsi="Times New Roman" w:cs="Times New Roman"/>
          <w:i/>
          <w:sz w:val="24"/>
          <w:szCs w:val="24"/>
        </w:rPr>
        <w:t>Ann Intern Med</w:t>
      </w:r>
      <w:r w:rsidR="000C4CB3" w:rsidRPr="00E07D86">
        <w:rPr>
          <w:rFonts w:ascii="Times New Roman" w:hAnsi="Times New Roman" w:cs="Times New Roman"/>
          <w:sz w:val="24"/>
          <w:szCs w:val="24"/>
        </w:rPr>
        <w:t>. 2016;164:41–49. doi: 10.7326/M14-2427</w:t>
      </w:r>
    </w:p>
    <w:p w:rsidR="000C4CB3" w:rsidRPr="00E07D86" w:rsidDel="00000281" w:rsidRDefault="000C4CB3" w:rsidP="000C4CB3">
      <w:pPr>
        <w:ind w:left="504" w:hanging="504"/>
        <w:rPr>
          <w:del w:id="656" w:author="David Ouyang" w:date="2018-04-21T12:42:00Z"/>
          <w:rFonts w:ascii="Times New Roman" w:hAnsi="Times New Roman" w:cs="Times New Roman"/>
          <w:sz w:val="24"/>
          <w:szCs w:val="24"/>
        </w:rPr>
      </w:pPr>
      <w:del w:id="657" w:author="David Ouyang" w:date="2018-04-21T12:42:00Z">
        <w:r w:rsidRPr="00E07D86" w:rsidDel="00000281">
          <w:rPr>
            <w:rFonts w:ascii="Times New Roman" w:hAnsi="Times New Roman" w:cs="Times New Roman"/>
            <w:color w:val="000000"/>
            <w:sz w:val="24"/>
            <w:szCs w:val="24"/>
          </w:rPr>
          <w:delText xml:space="preserve">8. </w:delText>
        </w:r>
        <w:r w:rsidRPr="00E07D86" w:rsidDel="00000281">
          <w:rPr>
            <w:rFonts w:ascii="Times New Roman" w:hAnsi="Times New Roman" w:cs="Times New Roman"/>
            <w:color w:val="000000"/>
            <w:sz w:val="24"/>
            <w:szCs w:val="24"/>
          </w:rPr>
          <w:tab/>
          <w:delText xml:space="preserve">Shrank WH, Hoang T, Ettner SL, Glassman PA, Nair K, DeLapp D, Dirstine J, Avorn J, Asch SM. </w:delText>
        </w:r>
        <w:r w:rsidRPr="00E07D86" w:rsidDel="00000281">
          <w:rPr>
            <w:rStyle w:val="nlmarticle-title"/>
            <w:rFonts w:ascii="Times New Roman" w:hAnsi="Times New Roman" w:cs="Times New Roman"/>
            <w:color w:val="000000"/>
            <w:sz w:val="24"/>
            <w:szCs w:val="24"/>
          </w:rPr>
          <w:delText>The implications of choice: prescribing generic or preferred pharmaceuticals improves medication adherence for chronic conditions</w:delText>
        </w:r>
        <w:r w:rsidRPr="00E07D86" w:rsidDel="00000281">
          <w:rPr>
            <w:rFonts w:ascii="Times New Roman" w:hAnsi="Times New Roman" w:cs="Times New Roman"/>
            <w:color w:val="000000"/>
            <w:sz w:val="24"/>
            <w:szCs w:val="24"/>
          </w:rPr>
          <w:delText>. </w:delText>
        </w:r>
        <w:r w:rsidRPr="00E07D86" w:rsidDel="00000281">
          <w:rPr>
            <w:rFonts w:ascii="Times New Roman" w:hAnsi="Times New Roman" w:cs="Times New Roman"/>
            <w:i/>
            <w:color w:val="000000"/>
            <w:sz w:val="24"/>
            <w:szCs w:val="24"/>
          </w:rPr>
          <w:delText>Arch Intern Med</w:delText>
        </w:r>
        <w:r w:rsidRPr="00E07D86" w:rsidDel="00000281">
          <w:rPr>
            <w:rFonts w:ascii="Times New Roman" w:hAnsi="Times New Roman" w:cs="Times New Roman"/>
            <w:color w:val="000000"/>
            <w:sz w:val="24"/>
            <w:szCs w:val="24"/>
          </w:rPr>
          <w:delText>. 2006;166(3):332–337. doi:10.1001/archinte.166.3.332</w:delText>
        </w:r>
      </w:del>
    </w:p>
    <w:p w:rsidR="00A70F55" w:rsidRPr="00E07D86" w:rsidRDefault="00A70F55" w:rsidP="00A70F55">
      <w:pPr>
        <w:rPr>
          <w:rFonts w:ascii="Times New Roman" w:hAnsi="Times New Roman" w:cs="Times New Roman"/>
          <w:sz w:val="24"/>
          <w:szCs w:val="24"/>
        </w:rPr>
      </w:pPr>
    </w:p>
    <w:p w:rsidR="000A52E1" w:rsidRPr="00E07D86" w:rsidRDefault="009A7517" w:rsidP="000A52E1">
      <w:pPr>
        <w:pStyle w:val="NormalWeb"/>
        <w:spacing w:before="0" w:beforeAutospacing="0" w:after="160" w:afterAutospacing="0"/>
      </w:pPr>
      <w:r w:rsidRPr="00E07D86">
        <w:fldChar w:fldCharType="end"/>
      </w:r>
    </w:p>
    <w:sectPr w:rsidR="000A52E1" w:rsidRPr="00E07D86" w:rsidSect="009A76AD">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2B2" w:rsidRDefault="002C32B2" w:rsidP="00036256">
      <w:pPr>
        <w:spacing w:after="0" w:line="240" w:lineRule="auto"/>
      </w:pPr>
      <w:r>
        <w:separator/>
      </w:r>
    </w:p>
  </w:endnote>
  <w:endnote w:type="continuationSeparator" w:id="0">
    <w:p w:rsidR="002C32B2" w:rsidRDefault="002C32B2" w:rsidP="00036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Arial"/>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2B2" w:rsidRDefault="002C32B2" w:rsidP="00036256">
      <w:pPr>
        <w:spacing w:after="0" w:line="240" w:lineRule="auto"/>
      </w:pPr>
      <w:r>
        <w:separator/>
      </w:r>
    </w:p>
  </w:footnote>
  <w:footnote w:type="continuationSeparator" w:id="0">
    <w:p w:rsidR="002C32B2" w:rsidRDefault="002C32B2" w:rsidP="000362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B0086"/>
    <w:multiLevelType w:val="hybridMultilevel"/>
    <w:tmpl w:val="4A40ED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8302378"/>
    <w:multiLevelType w:val="hybridMultilevel"/>
    <w:tmpl w:val="B00EA3AA"/>
    <w:lvl w:ilvl="0" w:tplc="942289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467B19"/>
    <w:multiLevelType w:val="hybridMultilevel"/>
    <w:tmpl w:val="7862EC42"/>
    <w:lvl w:ilvl="0" w:tplc="0B5AFA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becca Tisdale">
    <w15:presenceInfo w15:providerId="Windows Live" w15:userId="41621e248304d925"/>
  </w15:person>
  <w15:person w15:author="Ouyang, David">
    <w15:presenceInfo w15:providerId="AD" w15:userId="S-1-5-21-1292407741-3760857420-1411248183-6322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256"/>
    <w:rsid w:val="00000281"/>
    <w:rsid w:val="00000DAC"/>
    <w:rsid w:val="00006302"/>
    <w:rsid w:val="00011A22"/>
    <w:rsid w:val="0001392C"/>
    <w:rsid w:val="0002163E"/>
    <w:rsid w:val="00033FE4"/>
    <w:rsid w:val="00036107"/>
    <w:rsid w:val="00036256"/>
    <w:rsid w:val="000403CE"/>
    <w:rsid w:val="00047F29"/>
    <w:rsid w:val="00066DE4"/>
    <w:rsid w:val="00077C7F"/>
    <w:rsid w:val="00081774"/>
    <w:rsid w:val="00082788"/>
    <w:rsid w:val="0008544F"/>
    <w:rsid w:val="00085BEF"/>
    <w:rsid w:val="00093005"/>
    <w:rsid w:val="00093F1C"/>
    <w:rsid w:val="00093F6C"/>
    <w:rsid w:val="00096E94"/>
    <w:rsid w:val="000A52E1"/>
    <w:rsid w:val="000B35B0"/>
    <w:rsid w:val="000B549D"/>
    <w:rsid w:val="000C4CB3"/>
    <w:rsid w:val="000C5ECA"/>
    <w:rsid w:val="000C6412"/>
    <w:rsid w:val="000D4247"/>
    <w:rsid w:val="000D6A1D"/>
    <w:rsid w:val="000F533A"/>
    <w:rsid w:val="00112F92"/>
    <w:rsid w:val="00114EC5"/>
    <w:rsid w:val="00114F7F"/>
    <w:rsid w:val="00115937"/>
    <w:rsid w:val="00122C52"/>
    <w:rsid w:val="0013083E"/>
    <w:rsid w:val="001345CE"/>
    <w:rsid w:val="001434E6"/>
    <w:rsid w:val="00143B86"/>
    <w:rsid w:val="00164F92"/>
    <w:rsid w:val="0017270C"/>
    <w:rsid w:val="00186A7D"/>
    <w:rsid w:val="00190B95"/>
    <w:rsid w:val="00194BA4"/>
    <w:rsid w:val="001A478F"/>
    <w:rsid w:val="001B5FBE"/>
    <w:rsid w:val="001D63FA"/>
    <w:rsid w:val="001E378B"/>
    <w:rsid w:val="001E4FE9"/>
    <w:rsid w:val="001F0FB7"/>
    <w:rsid w:val="001F433E"/>
    <w:rsid w:val="00204438"/>
    <w:rsid w:val="00206093"/>
    <w:rsid w:val="00210A49"/>
    <w:rsid w:val="00216813"/>
    <w:rsid w:val="00217235"/>
    <w:rsid w:val="00220EE4"/>
    <w:rsid w:val="00225F17"/>
    <w:rsid w:val="00226EB2"/>
    <w:rsid w:val="002342FD"/>
    <w:rsid w:val="00234D23"/>
    <w:rsid w:val="002367C0"/>
    <w:rsid w:val="002573CC"/>
    <w:rsid w:val="00262F10"/>
    <w:rsid w:val="00263C66"/>
    <w:rsid w:val="002721FC"/>
    <w:rsid w:val="0027245A"/>
    <w:rsid w:val="002752BA"/>
    <w:rsid w:val="002857F9"/>
    <w:rsid w:val="00286255"/>
    <w:rsid w:val="002957EA"/>
    <w:rsid w:val="002A0DAA"/>
    <w:rsid w:val="002B121A"/>
    <w:rsid w:val="002B62F9"/>
    <w:rsid w:val="002C32B2"/>
    <w:rsid w:val="002D3680"/>
    <w:rsid w:val="002E66B8"/>
    <w:rsid w:val="002F4215"/>
    <w:rsid w:val="002F48DE"/>
    <w:rsid w:val="00310584"/>
    <w:rsid w:val="0031146C"/>
    <w:rsid w:val="00311EE7"/>
    <w:rsid w:val="00314F27"/>
    <w:rsid w:val="00336F11"/>
    <w:rsid w:val="003421A9"/>
    <w:rsid w:val="00353F65"/>
    <w:rsid w:val="003545D8"/>
    <w:rsid w:val="00362F01"/>
    <w:rsid w:val="00370E41"/>
    <w:rsid w:val="0038210C"/>
    <w:rsid w:val="00390D1A"/>
    <w:rsid w:val="0039510D"/>
    <w:rsid w:val="003B21B1"/>
    <w:rsid w:val="003C1B0E"/>
    <w:rsid w:val="003C37F5"/>
    <w:rsid w:val="003C421A"/>
    <w:rsid w:val="003D5908"/>
    <w:rsid w:val="003D7CE5"/>
    <w:rsid w:val="003E05C5"/>
    <w:rsid w:val="003E7193"/>
    <w:rsid w:val="003E767F"/>
    <w:rsid w:val="003E7EB9"/>
    <w:rsid w:val="00414301"/>
    <w:rsid w:val="00417511"/>
    <w:rsid w:val="0042296B"/>
    <w:rsid w:val="004241C3"/>
    <w:rsid w:val="0043291D"/>
    <w:rsid w:val="00433246"/>
    <w:rsid w:val="00450399"/>
    <w:rsid w:val="00450894"/>
    <w:rsid w:val="004607B1"/>
    <w:rsid w:val="00462AAA"/>
    <w:rsid w:val="0046596A"/>
    <w:rsid w:val="004677B3"/>
    <w:rsid w:val="00472D21"/>
    <w:rsid w:val="004737A1"/>
    <w:rsid w:val="00476403"/>
    <w:rsid w:val="0048057F"/>
    <w:rsid w:val="00483DEF"/>
    <w:rsid w:val="004866B5"/>
    <w:rsid w:val="00497E5A"/>
    <w:rsid w:val="004B3BBC"/>
    <w:rsid w:val="004B49C6"/>
    <w:rsid w:val="004B5BFC"/>
    <w:rsid w:val="004C003A"/>
    <w:rsid w:val="004C18AB"/>
    <w:rsid w:val="004C649B"/>
    <w:rsid w:val="004C656D"/>
    <w:rsid w:val="004E03B0"/>
    <w:rsid w:val="004E36B3"/>
    <w:rsid w:val="004F367E"/>
    <w:rsid w:val="00510DB1"/>
    <w:rsid w:val="00514CC6"/>
    <w:rsid w:val="005168F1"/>
    <w:rsid w:val="00525FB2"/>
    <w:rsid w:val="00535F9D"/>
    <w:rsid w:val="00540913"/>
    <w:rsid w:val="0054567C"/>
    <w:rsid w:val="005456AB"/>
    <w:rsid w:val="00555513"/>
    <w:rsid w:val="00556504"/>
    <w:rsid w:val="005572E7"/>
    <w:rsid w:val="00562550"/>
    <w:rsid w:val="0057003D"/>
    <w:rsid w:val="00573FC1"/>
    <w:rsid w:val="005825E9"/>
    <w:rsid w:val="00583717"/>
    <w:rsid w:val="00585482"/>
    <w:rsid w:val="00590F8C"/>
    <w:rsid w:val="005B2CC5"/>
    <w:rsid w:val="005B597B"/>
    <w:rsid w:val="005B655F"/>
    <w:rsid w:val="005B68C7"/>
    <w:rsid w:val="005C4125"/>
    <w:rsid w:val="005C7281"/>
    <w:rsid w:val="005C7D7D"/>
    <w:rsid w:val="005D617D"/>
    <w:rsid w:val="005F647B"/>
    <w:rsid w:val="0060079F"/>
    <w:rsid w:val="00601B3C"/>
    <w:rsid w:val="00607E27"/>
    <w:rsid w:val="006109BF"/>
    <w:rsid w:val="006134B7"/>
    <w:rsid w:val="006218B6"/>
    <w:rsid w:val="00622956"/>
    <w:rsid w:val="00630074"/>
    <w:rsid w:val="00630252"/>
    <w:rsid w:val="00631020"/>
    <w:rsid w:val="00635A36"/>
    <w:rsid w:val="00637D32"/>
    <w:rsid w:val="00642BFF"/>
    <w:rsid w:val="00650A5D"/>
    <w:rsid w:val="006675A5"/>
    <w:rsid w:val="006737C9"/>
    <w:rsid w:val="00673AA7"/>
    <w:rsid w:val="0068633C"/>
    <w:rsid w:val="00690D76"/>
    <w:rsid w:val="00694D9B"/>
    <w:rsid w:val="006A674D"/>
    <w:rsid w:val="006E0E0D"/>
    <w:rsid w:val="006E6B6C"/>
    <w:rsid w:val="006E74AE"/>
    <w:rsid w:val="006F2E3A"/>
    <w:rsid w:val="006F312E"/>
    <w:rsid w:val="00713FE2"/>
    <w:rsid w:val="00714DAC"/>
    <w:rsid w:val="00717C53"/>
    <w:rsid w:val="007211DE"/>
    <w:rsid w:val="007277E3"/>
    <w:rsid w:val="0073047E"/>
    <w:rsid w:val="0073533F"/>
    <w:rsid w:val="00754444"/>
    <w:rsid w:val="007548FE"/>
    <w:rsid w:val="007622C0"/>
    <w:rsid w:val="007675E3"/>
    <w:rsid w:val="00771BD0"/>
    <w:rsid w:val="007823F3"/>
    <w:rsid w:val="007858AF"/>
    <w:rsid w:val="007908A0"/>
    <w:rsid w:val="0079108D"/>
    <w:rsid w:val="007A1499"/>
    <w:rsid w:val="007A5204"/>
    <w:rsid w:val="007A6E0C"/>
    <w:rsid w:val="007D084F"/>
    <w:rsid w:val="007F01F3"/>
    <w:rsid w:val="007F219F"/>
    <w:rsid w:val="007F2649"/>
    <w:rsid w:val="007F2F56"/>
    <w:rsid w:val="00806F78"/>
    <w:rsid w:val="008131D7"/>
    <w:rsid w:val="00813DA8"/>
    <w:rsid w:val="0082635E"/>
    <w:rsid w:val="00842469"/>
    <w:rsid w:val="00843BCB"/>
    <w:rsid w:val="0086756A"/>
    <w:rsid w:val="008701D1"/>
    <w:rsid w:val="00872481"/>
    <w:rsid w:val="00881A9A"/>
    <w:rsid w:val="008930F1"/>
    <w:rsid w:val="008B56FA"/>
    <w:rsid w:val="008B586B"/>
    <w:rsid w:val="008B5E47"/>
    <w:rsid w:val="008B6638"/>
    <w:rsid w:val="008B7889"/>
    <w:rsid w:val="008C0B08"/>
    <w:rsid w:val="008C5A6B"/>
    <w:rsid w:val="008C6A49"/>
    <w:rsid w:val="008D1216"/>
    <w:rsid w:val="008D2D67"/>
    <w:rsid w:val="008E0094"/>
    <w:rsid w:val="008E51D7"/>
    <w:rsid w:val="008E6C9B"/>
    <w:rsid w:val="00914EFC"/>
    <w:rsid w:val="00936421"/>
    <w:rsid w:val="009430FD"/>
    <w:rsid w:val="00945E03"/>
    <w:rsid w:val="00954472"/>
    <w:rsid w:val="00960DAE"/>
    <w:rsid w:val="00985A4E"/>
    <w:rsid w:val="009A4F98"/>
    <w:rsid w:val="009A6FB4"/>
    <w:rsid w:val="009A7517"/>
    <w:rsid w:val="009A76AD"/>
    <w:rsid w:val="009B7156"/>
    <w:rsid w:val="009C0DCA"/>
    <w:rsid w:val="009C0EB2"/>
    <w:rsid w:val="009D25FC"/>
    <w:rsid w:val="009D63D3"/>
    <w:rsid w:val="009E31AB"/>
    <w:rsid w:val="009E4081"/>
    <w:rsid w:val="00A0488A"/>
    <w:rsid w:val="00A05477"/>
    <w:rsid w:val="00A078CB"/>
    <w:rsid w:val="00A14262"/>
    <w:rsid w:val="00A35302"/>
    <w:rsid w:val="00A405B9"/>
    <w:rsid w:val="00A40FD0"/>
    <w:rsid w:val="00A4135C"/>
    <w:rsid w:val="00A47BB0"/>
    <w:rsid w:val="00A53F39"/>
    <w:rsid w:val="00A70F55"/>
    <w:rsid w:val="00A90873"/>
    <w:rsid w:val="00A91B3F"/>
    <w:rsid w:val="00A91B44"/>
    <w:rsid w:val="00A9274C"/>
    <w:rsid w:val="00A936FF"/>
    <w:rsid w:val="00AB4DA8"/>
    <w:rsid w:val="00AB50A0"/>
    <w:rsid w:val="00AB6923"/>
    <w:rsid w:val="00AC3CDF"/>
    <w:rsid w:val="00AD4ABC"/>
    <w:rsid w:val="00AE02FE"/>
    <w:rsid w:val="00AE705A"/>
    <w:rsid w:val="00AF2043"/>
    <w:rsid w:val="00AF2CA5"/>
    <w:rsid w:val="00B0176D"/>
    <w:rsid w:val="00B108CE"/>
    <w:rsid w:val="00B41A3C"/>
    <w:rsid w:val="00B41FC6"/>
    <w:rsid w:val="00B45122"/>
    <w:rsid w:val="00B4776E"/>
    <w:rsid w:val="00B6186F"/>
    <w:rsid w:val="00B62EFF"/>
    <w:rsid w:val="00B65D20"/>
    <w:rsid w:val="00B720C8"/>
    <w:rsid w:val="00B7295B"/>
    <w:rsid w:val="00B7445D"/>
    <w:rsid w:val="00B76164"/>
    <w:rsid w:val="00BA4719"/>
    <w:rsid w:val="00BB0EF4"/>
    <w:rsid w:val="00BB7A81"/>
    <w:rsid w:val="00BC3F1B"/>
    <w:rsid w:val="00BC6E53"/>
    <w:rsid w:val="00BD200E"/>
    <w:rsid w:val="00BE1EA0"/>
    <w:rsid w:val="00BE2098"/>
    <w:rsid w:val="00BF2182"/>
    <w:rsid w:val="00C072D0"/>
    <w:rsid w:val="00C273F5"/>
    <w:rsid w:val="00C332BD"/>
    <w:rsid w:val="00C45869"/>
    <w:rsid w:val="00C46944"/>
    <w:rsid w:val="00C54B58"/>
    <w:rsid w:val="00C55D49"/>
    <w:rsid w:val="00C65220"/>
    <w:rsid w:val="00C67C22"/>
    <w:rsid w:val="00C67F9A"/>
    <w:rsid w:val="00C71B7E"/>
    <w:rsid w:val="00C751BC"/>
    <w:rsid w:val="00C950F0"/>
    <w:rsid w:val="00CA0C0E"/>
    <w:rsid w:val="00CA2F1C"/>
    <w:rsid w:val="00CC12B3"/>
    <w:rsid w:val="00CC1D37"/>
    <w:rsid w:val="00CC5BDB"/>
    <w:rsid w:val="00CD1ECA"/>
    <w:rsid w:val="00CD76DB"/>
    <w:rsid w:val="00CE3D8F"/>
    <w:rsid w:val="00CE4377"/>
    <w:rsid w:val="00CF0D1E"/>
    <w:rsid w:val="00CF4BF9"/>
    <w:rsid w:val="00CF515E"/>
    <w:rsid w:val="00D04A25"/>
    <w:rsid w:val="00D04A43"/>
    <w:rsid w:val="00D06BF2"/>
    <w:rsid w:val="00D107DF"/>
    <w:rsid w:val="00D1536D"/>
    <w:rsid w:val="00D17F91"/>
    <w:rsid w:val="00D20934"/>
    <w:rsid w:val="00D21FDD"/>
    <w:rsid w:val="00D22036"/>
    <w:rsid w:val="00D24AF9"/>
    <w:rsid w:val="00D4572D"/>
    <w:rsid w:val="00D5279E"/>
    <w:rsid w:val="00D614DD"/>
    <w:rsid w:val="00D61A3D"/>
    <w:rsid w:val="00D709E9"/>
    <w:rsid w:val="00D7589D"/>
    <w:rsid w:val="00D90994"/>
    <w:rsid w:val="00D90D53"/>
    <w:rsid w:val="00D92638"/>
    <w:rsid w:val="00D947DC"/>
    <w:rsid w:val="00D975B6"/>
    <w:rsid w:val="00DA6924"/>
    <w:rsid w:val="00DA6DEC"/>
    <w:rsid w:val="00DC5BEB"/>
    <w:rsid w:val="00DD017B"/>
    <w:rsid w:val="00DD3192"/>
    <w:rsid w:val="00DD6BBD"/>
    <w:rsid w:val="00DE413E"/>
    <w:rsid w:val="00DE5D35"/>
    <w:rsid w:val="00DF1BE8"/>
    <w:rsid w:val="00DF2483"/>
    <w:rsid w:val="00DF55F2"/>
    <w:rsid w:val="00DF629F"/>
    <w:rsid w:val="00E01499"/>
    <w:rsid w:val="00E033A8"/>
    <w:rsid w:val="00E07D86"/>
    <w:rsid w:val="00E07E7B"/>
    <w:rsid w:val="00E155E9"/>
    <w:rsid w:val="00E171BC"/>
    <w:rsid w:val="00E251F0"/>
    <w:rsid w:val="00E27248"/>
    <w:rsid w:val="00E341DC"/>
    <w:rsid w:val="00E34404"/>
    <w:rsid w:val="00E420CB"/>
    <w:rsid w:val="00E430CA"/>
    <w:rsid w:val="00E4754D"/>
    <w:rsid w:val="00E500DB"/>
    <w:rsid w:val="00E5027C"/>
    <w:rsid w:val="00E607BC"/>
    <w:rsid w:val="00E62CB4"/>
    <w:rsid w:val="00E93110"/>
    <w:rsid w:val="00E932F0"/>
    <w:rsid w:val="00E95638"/>
    <w:rsid w:val="00EB1B72"/>
    <w:rsid w:val="00EB2753"/>
    <w:rsid w:val="00EB2907"/>
    <w:rsid w:val="00EC6B6E"/>
    <w:rsid w:val="00ED239B"/>
    <w:rsid w:val="00ED56A9"/>
    <w:rsid w:val="00EE74F0"/>
    <w:rsid w:val="00EE7970"/>
    <w:rsid w:val="00EF1BF0"/>
    <w:rsid w:val="00F05E61"/>
    <w:rsid w:val="00F104DF"/>
    <w:rsid w:val="00F1317F"/>
    <w:rsid w:val="00F20A52"/>
    <w:rsid w:val="00F31915"/>
    <w:rsid w:val="00F45620"/>
    <w:rsid w:val="00F56772"/>
    <w:rsid w:val="00F601B8"/>
    <w:rsid w:val="00F62583"/>
    <w:rsid w:val="00F63C10"/>
    <w:rsid w:val="00F651BA"/>
    <w:rsid w:val="00F733CB"/>
    <w:rsid w:val="00F8000B"/>
    <w:rsid w:val="00F918EA"/>
    <w:rsid w:val="00F946C0"/>
    <w:rsid w:val="00F95BBF"/>
    <w:rsid w:val="00FA5FA7"/>
    <w:rsid w:val="00FB3E83"/>
    <w:rsid w:val="00FB71B5"/>
    <w:rsid w:val="00FC1D4F"/>
    <w:rsid w:val="00FD3391"/>
    <w:rsid w:val="00FD3F4F"/>
    <w:rsid w:val="00FE0977"/>
    <w:rsid w:val="00FE32E4"/>
    <w:rsid w:val="00FE48A5"/>
    <w:rsid w:val="00FE6135"/>
    <w:rsid w:val="00FF51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2E7"/>
  </w:style>
  <w:style w:type="paragraph" w:styleId="Heading1">
    <w:name w:val="heading 1"/>
    <w:basedOn w:val="Normal"/>
    <w:link w:val="Heading1Char"/>
    <w:uiPriority w:val="9"/>
    <w:qFormat/>
    <w:rsid w:val="00CE3D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2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256"/>
  </w:style>
  <w:style w:type="paragraph" w:styleId="Footer">
    <w:name w:val="footer"/>
    <w:basedOn w:val="Normal"/>
    <w:link w:val="FooterChar"/>
    <w:uiPriority w:val="99"/>
    <w:unhideWhenUsed/>
    <w:rsid w:val="000362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256"/>
  </w:style>
  <w:style w:type="paragraph" w:customStyle="1" w:styleId="para">
    <w:name w:val="para"/>
    <w:basedOn w:val="Normal"/>
    <w:rsid w:val="0003625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036256"/>
    <w:rPr>
      <w:b/>
      <w:bCs/>
    </w:rPr>
  </w:style>
  <w:style w:type="character" w:customStyle="1" w:styleId="apple-converted-space">
    <w:name w:val="apple-converted-space"/>
    <w:basedOn w:val="DefaultParagraphFont"/>
    <w:rsid w:val="00036256"/>
  </w:style>
  <w:style w:type="character" w:styleId="Emphasis">
    <w:name w:val="Emphasis"/>
    <w:basedOn w:val="DefaultParagraphFont"/>
    <w:uiPriority w:val="20"/>
    <w:qFormat/>
    <w:rsid w:val="00036256"/>
    <w:rPr>
      <w:i/>
      <w:iCs/>
    </w:rPr>
  </w:style>
  <w:style w:type="paragraph" w:styleId="ListParagraph">
    <w:name w:val="List Paragraph"/>
    <w:basedOn w:val="Normal"/>
    <w:uiPriority w:val="34"/>
    <w:qFormat/>
    <w:rsid w:val="008930F1"/>
    <w:pPr>
      <w:ind w:left="720"/>
      <w:contextualSpacing/>
    </w:pPr>
  </w:style>
  <w:style w:type="character" w:customStyle="1" w:styleId="nlmsource">
    <w:name w:val="nlm_source"/>
    <w:basedOn w:val="DefaultParagraphFont"/>
    <w:rsid w:val="00000DAC"/>
  </w:style>
  <w:style w:type="character" w:styleId="Hyperlink">
    <w:name w:val="Hyperlink"/>
    <w:basedOn w:val="DefaultParagraphFont"/>
    <w:uiPriority w:val="99"/>
    <w:unhideWhenUsed/>
    <w:rsid w:val="00036107"/>
    <w:rPr>
      <w:color w:val="0563C1" w:themeColor="hyperlink"/>
      <w:u w:val="single"/>
    </w:rPr>
  </w:style>
  <w:style w:type="character" w:customStyle="1" w:styleId="Heading1Char">
    <w:name w:val="Heading 1 Char"/>
    <w:basedOn w:val="DefaultParagraphFont"/>
    <w:link w:val="Heading1"/>
    <w:uiPriority w:val="9"/>
    <w:rsid w:val="00CE3D8F"/>
    <w:rPr>
      <w:rFonts w:ascii="Times New Roman" w:eastAsia="Times New Roman" w:hAnsi="Times New Roman" w:cs="Times New Roman"/>
      <w:b/>
      <w:bCs/>
      <w:kern w:val="36"/>
      <w:sz w:val="48"/>
      <w:szCs w:val="48"/>
    </w:rPr>
  </w:style>
  <w:style w:type="character" w:styleId="LineNumber">
    <w:name w:val="line number"/>
    <w:basedOn w:val="DefaultParagraphFont"/>
    <w:uiPriority w:val="99"/>
    <w:semiHidden/>
    <w:unhideWhenUsed/>
    <w:rsid w:val="0060079F"/>
  </w:style>
  <w:style w:type="character" w:styleId="CommentReference">
    <w:name w:val="annotation reference"/>
    <w:basedOn w:val="DefaultParagraphFont"/>
    <w:uiPriority w:val="99"/>
    <w:semiHidden/>
    <w:unhideWhenUsed/>
    <w:rsid w:val="00585482"/>
    <w:rPr>
      <w:sz w:val="16"/>
      <w:szCs w:val="16"/>
    </w:rPr>
  </w:style>
  <w:style w:type="paragraph" w:styleId="CommentText">
    <w:name w:val="annotation text"/>
    <w:basedOn w:val="Normal"/>
    <w:link w:val="CommentTextChar"/>
    <w:uiPriority w:val="99"/>
    <w:semiHidden/>
    <w:unhideWhenUsed/>
    <w:rsid w:val="00585482"/>
    <w:pPr>
      <w:spacing w:line="240" w:lineRule="auto"/>
    </w:pPr>
    <w:rPr>
      <w:sz w:val="20"/>
      <w:szCs w:val="20"/>
    </w:rPr>
  </w:style>
  <w:style w:type="character" w:customStyle="1" w:styleId="CommentTextChar">
    <w:name w:val="Comment Text Char"/>
    <w:basedOn w:val="DefaultParagraphFont"/>
    <w:link w:val="CommentText"/>
    <w:uiPriority w:val="99"/>
    <w:semiHidden/>
    <w:rsid w:val="00585482"/>
    <w:rPr>
      <w:sz w:val="20"/>
      <w:szCs w:val="20"/>
    </w:rPr>
  </w:style>
  <w:style w:type="paragraph" w:styleId="CommentSubject">
    <w:name w:val="annotation subject"/>
    <w:basedOn w:val="CommentText"/>
    <w:next w:val="CommentText"/>
    <w:link w:val="CommentSubjectChar"/>
    <w:uiPriority w:val="99"/>
    <w:semiHidden/>
    <w:unhideWhenUsed/>
    <w:rsid w:val="00585482"/>
    <w:rPr>
      <w:b/>
      <w:bCs/>
    </w:rPr>
  </w:style>
  <w:style w:type="character" w:customStyle="1" w:styleId="CommentSubjectChar">
    <w:name w:val="Comment Subject Char"/>
    <w:basedOn w:val="CommentTextChar"/>
    <w:link w:val="CommentSubject"/>
    <w:uiPriority w:val="99"/>
    <w:semiHidden/>
    <w:rsid w:val="00585482"/>
    <w:rPr>
      <w:b/>
      <w:bCs/>
      <w:sz w:val="20"/>
      <w:szCs w:val="20"/>
    </w:rPr>
  </w:style>
  <w:style w:type="paragraph" w:styleId="BalloonText">
    <w:name w:val="Balloon Text"/>
    <w:basedOn w:val="Normal"/>
    <w:link w:val="BalloonTextChar"/>
    <w:uiPriority w:val="99"/>
    <w:semiHidden/>
    <w:unhideWhenUsed/>
    <w:rsid w:val="00585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5482"/>
    <w:rPr>
      <w:rFonts w:ascii="Segoe UI" w:hAnsi="Segoe UI" w:cs="Segoe UI"/>
      <w:sz w:val="18"/>
      <w:szCs w:val="18"/>
    </w:rPr>
  </w:style>
  <w:style w:type="character" w:styleId="HTMLCite">
    <w:name w:val="HTML Cite"/>
    <w:basedOn w:val="DefaultParagraphFont"/>
    <w:uiPriority w:val="99"/>
    <w:semiHidden/>
    <w:unhideWhenUsed/>
    <w:rsid w:val="00E251F0"/>
    <w:rPr>
      <w:i/>
      <w:iCs/>
    </w:rPr>
  </w:style>
  <w:style w:type="character" w:customStyle="1" w:styleId="reference-accessdate">
    <w:name w:val="reference-accessdate"/>
    <w:basedOn w:val="DefaultParagraphFont"/>
    <w:rsid w:val="00E251F0"/>
  </w:style>
  <w:style w:type="character" w:styleId="FollowedHyperlink">
    <w:name w:val="FollowedHyperlink"/>
    <w:basedOn w:val="DefaultParagraphFont"/>
    <w:uiPriority w:val="99"/>
    <w:semiHidden/>
    <w:unhideWhenUsed/>
    <w:rsid w:val="00E01499"/>
    <w:rPr>
      <w:color w:val="954F72" w:themeColor="followedHyperlink"/>
      <w:u w:val="single"/>
    </w:rPr>
  </w:style>
  <w:style w:type="paragraph" w:styleId="FootnoteText">
    <w:name w:val="footnote text"/>
    <w:basedOn w:val="Normal"/>
    <w:link w:val="FootnoteTextChar"/>
    <w:uiPriority w:val="99"/>
    <w:semiHidden/>
    <w:unhideWhenUsed/>
    <w:rsid w:val="006737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37C9"/>
    <w:rPr>
      <w:sz w:val="20"/>
      <w:szCs w:val="20"/>
    </w:rPr>
  </w:style>
  <w:style w:type="character" w:styleId="FootnoteReference">
    <w:name w:val="footnote reference"/>
    <w:basedOn w:val="DefaultParagraphFont"/>
    <w:uiPriority w:val="99"/>
    <w:semiHidden/>
    <w:unhideWhenUsed/>
    <w:rsid w:val="006737C9"/>
    <w:rPr>
      <w:vertAlign w:val="superscript"/>
    </w:rPr>
  </w:style>
  <w:style w:type="paragraph" w:styleId="EndnoteText">
    <w:name w:val="endnote text"/>
    <w:basedOn w:val="Normal"/>
    <w:link w:val="EndnoteTextChar"/>
    <w:uiPriority w:val="99"/>
    <w:semiHidden/>
    <w:unhideWhenUsed/>
    <w:rsid w:val="006737C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37C9"/>
    <w:rPr>
      <w:sz w:val="20"/>
      <w:szCs w:val="20"/>
    </w:rPr>
  </w:style>
  <w:style w:type="character" w:styleId="EndnoteReference">
    <w:name w:val="endnote reference"/>
    <w:basedOn w:val="DefaultParagraphFont"/>
    <w:uiPriority w:val="99"/>
    <w:semiHidden/>
    <w:unhideWhenUsed/>
    <w:rsid w:val="006737C9"/>
    <w:rPr>
      <w:vertAlign w:val="superscript"/>
    </w:rPr>
  </w:style>
  <w:style w:type="paragraph" w:styleId="Bibliography">
    <w:name w:val="Bibliography"/>
    <w:basedOn w:val="Normal"/>
    <w:next w:val="Normal"/>
    <w:uiPriority w:val="37"/>
    <w:unhideWhenUsed/>
    <w:rsid w:val="006737C9"/>
    <w:pPr>
      <w:tabs>
        <w:tab w:val="left" w:pos="504"/>
      </w:tabs>
      <w:spacing w:after="240" w:line="240" w:lineRule="auto"/>
      <w:ind w:left="504" w:hanging="504"/>
    </w:pPr>
  </w:style>
  <w:style w:type="paragraph" w:styleId="Revision">
    <w:name w:val="Revision"/>
    <w:hidden/>
    <w:uiPriority w:val="99"/>
    <w:semiHidden/>
    <w:rsid w:val="002342FD"/>
    <w:pPr>
      <w:spacing w:after="0" w:line="240" w:lineRule="auto"/>
    </w:pPr>
  </w:style>
  <w:style w:type="paragraph" w:styleId="NormalWeb">
    <w:name w:val="Normal (Web)"/>
    <w:basedOn w:val="Normal"/>
    <w:uiPriority w:val="99"/>
    <w:unhideWhenUsed/>
    <w:rsid w:val="00CF0D1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483DEF"/>
  </w:style>
  <w:style w:type="character" w:customStyle="1" w:styleId="nlmarticle-title">
    <w:name w:val="nlm_article-title"/>
    <w:basedOn w:val="DefaultParagraphFont"/>
    <w:rsid w:val="000C4C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2E7"/>
  </w:style>
  <w:style w:type="paragraph" w:styleId="Heading1">
    <w:name w:val="heading 1"/>
    <w:basedOn w:val="Normal"/>
    <w:link w:val="Heading1Char"/>
    <w:uiPriority w:val="9"/>
    <w:qFormat/>
    <w:rsid w:val="00CE3D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2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256"/>
  </w:style>
  <w:style w:type="paragraph" w:styleId="Footer">
    <w:name w:val="footer"/>
    <w:basedOn w:val="Normal"/>
    <w:link w:val="FooterChar"/>
    <w:uiPriority w:val="99"/>
    <w:unhideWhenUsed/>
    <w:rsid w:val="000362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256"/>
  </w:style>
  <w:style w:type="paragraph" w:customStyle="1" w:styleId="para">
    <w:name w:val="para"/>
    <w:basedOn w:val="Normal"/>
    <w:rsid w:val="0003625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036256"/>
    <w:rPr>
      <w:b/>
      <w:bCs/>
    </w:rPr>
  </w:style>
  <w:style w:type="character" w:customStyle="1" w:styleId="apple-converted-space">
    <w:name w:val="apple-converted-space"/>
    <w:basedOn w:val="DefaultParagraphFont"/>
    <w:rsid w:val="00036256"/>
  </w:style>
  <w:style w:type="character" w:styleId="Emphasis">
    <w:name w:val="Emphasis"/>
    <w:basedOn w:val="DefaultParagraphFont"/>
    <w:uiPriority w:val="20"/>
    <w:qFormat/>
    <w:rsid w:val="00036256"/>
    <w:rPr>
      <w:i/>
      <w:iCs/>
    </w:rPr>
  </w:style>
  <w:style w:type="paragraph" w:styleId="ListParagraph">
    <w:name w:val="List Paragraph"/>
    <w:basedOn w:val="Normal"/>
    <w:uiPriority w:val="34"/>
    <w:qFormat/>
    <w:rsid w:val="008930F1"/>
    <w:pPr>
      <w:ind w:left="720"/>
      <w:contextualSpacing/>
    </w:pPr>
  </w:style>
  <w:style w:type="character" w:customStyle="1" w:styleId="nlmsource">
    <w:name w:val="nlm_source"/>
    <w:basedOn w:val="DefaultParagraphFont"/>
    <w:rsid w:val="00000DAC"/>
  </w:style>
  <w:style w:type="character" w:styleId="Hyperlink">
    <w:name w:val="Hyperlink"/>
    <w:basedOn w:val="DefaultParagraphFont"/>
    <w:uiPriority w:val="99"/>
    <w:unhideWhenUsed/>
    <w:rsid w:val="00036107"/>
    <w:rPr>
      <w:color w:val="0563C1" w:themeColor="hyperlink"/>
      <w:u w:val="single"/>
    </w:rPr>
  </w:style>
  <w:style w:type="character" w:customStyle="1" w:styleId="Heading1Char">
    <w:name w:val="Heading 1 Char"/>
    <w:basedOn w:val="DefaultParagraphFont"/>
    <w:link w:val="Heading1"/>
    <w:uiPriority w:val="9"/>
    <w:rsid w:val="00CE3D8F"/>
    <w:rPr>
      <w:rFonts w:ascii="Times New Roman" w:eastAsia="Times New Roman" w:hAnsi="Times New Roman" w:cs="Times New Roman"/>
      <w:b/>
      <w:bCs/>
      <w:kern w:val="36"/>
      <w:sz w:val="48"/>
      <w:szCs w:val="48"/>
    </w:rPr>
  </w:style>
  <w:style w:type="character" w:styleId="LineNumber">
    <w:name w:val="line number"/>
    <w:basedOn w:val="DefaultParagraphFont"/>
    <w:uiPriority w:val="99"/>
    <w:semiHidden/>
    <w:unhideWhenUsed/>
    <w:rsid w:val="0060079F"/>
  </w:style>
  <w:style w:type="character" w:styleId="CommentReference">
    <w:name w:val="annotation reference"/>
    <w:basedOn w:val="DefaultParagraphFont"/>
    <w:uiPriority w:val="99"/>
    <w:semiHidden/>
    <w:unhideWhenUsed/>
    <w:rsid w:val="00585482"/>
    <w:rPr>
      <w:sz w:val="16"/>
      <w:szCs w:val="16"/>
    </w:rPr>
  </w:style>
  <w:style w:type="paragraph" w:styleId="CommentText">
    <w:name w:val="annotation text"/>
    <w:basedOn w:val="Normal"/>
    <w:link w:val="CommentTextChar"/>
    <w:uiPriority w:val="99"/>
    <w:semiHidden/>
    <w:unhideWhenUsed/>
    <w:rsid w:val="00585482"/>
    <w:pPr>
      <w:spacing w:line="240" w:lineRule="auto"/>
    </w:pPr>
    <w:rPr>
      <w:sz w:val="20"/>
      <w:szCs w:val="20"/>
    </w:rPr>
  </w:style>
  <w:style w:type="character" w:customStyle="1" w:styleId="CommentTextChar">
    <w:name w:val="Comment Text Char"/>
    <w:basedOn w:val="DefaultParagraphFont"/>
    <w:link w:val="CommentText"/>
    <w:uiPriority w:val="99"/>
    <w:semiHidden/>
    <w:rsid w:val="00585482"/>
    <w:rPr>
      <w:sz w:val="20"/>
      <w:szCs w:val="20"/>
    </w:rPr>
  </w:style>
  <w:style w:type="paragraph" w:styleId="CommentSubject">
    <w:name w:val="annotation subject"/>
    <w:basedOn w:val="CommentText"/>
    <w:next w:val="CommentText"/>
    <w:link w:val="CommentSubjectChar"/>
    <w:uiPriority w:val="99"/>
    <w:semiHidden/>
    <w:unhideWhenUsed/>
    <w:rsid w:val="00585482"/>
    <w:rPr>
      <w:b/>
      <w:bCs/>
    </w:rPr>
  </w:style>
  <w:style w:type="character" w:customStyle="1" w:styleId="CommentSubjectChar">
    <w:name w:val="Comment Subject Char"/>
    <w:basedOn w:val="CommentTextChar"/>
    <w:link w:val="CommentSubject"/>
    <w:uiPriority w:val="99"/>
    <w:semiHidden/>
    <w:rsid w:val="00585482"/>
    <w:rPr>
      <w:b/>
      <w:bCs/>
      <w:sz w:val="20"/>
      <w:szCs w:val="20"/>
    </w:rPr>
  </w:style>
  <w:style w:type="paragraph" w:styleId="BalloonText">
    <w:name w:val="Balloon Text"/>
    <w:basedOn w:val="Normal"/>
    <w:link w:val="BalloonTextChar"/>
    <w:uiPriority w:val="99"/>
    <w:semiHidden/>
    <w:unhideWhenUsed/>
    <w:rsid w:val="00585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5482"/>
    <w:rPr>
      <w:rFonts w:ascii="Segoe UI" w:hAnsi="Segoe UI" w:cs="Segoe UI"/>
      <w:sz w:val="18"/>
      <w:szCs w:val="18"/>
    </w:rPr>
  </w:style>
  <w:style w:type="character" w:styleId="HTMLCite">
    <w:name w:val="HTML Cite"/>
    <w:basedOn w:val="DefaultParagraphFont"/>
    <w:uiPriority w:val="99"/>
    <w:semiHidden/>
    <w:unhideWhenUsed/>
    <w:rsid w:val="00E251F0"/>
    <w:rPr>
      <w:i/>
      <w:iCs/>
    </w:rPr>
  </w:style>
  <w:style w:type="character" w:customStyle="1" w:styleId="reference-accessdate">
    <w:name w:val="reference-accessdate"/>
    <w:basedOn w:val="DefaultParagraphFont"/>
    <w:rsid w:val="00E251F0"/>
  </w:style>
  <w:style w:type="character" w:styleId="FollowedHyperlink">
    <w:name w:val="FollowedHyperlink"/>
    <w:basedOn w:val="DefaultParagraphFont"/>
    <w:uiPriority w:val="99"/>
    <w:semiHidden/>
    <w:unhideWhenUsed/>
    <w:rsid w:val="00E01499"/>
    <w:rPr>
      <w:color w:val="954F72" w:themeColor="followedHyperlink"/>
      <w:u w:val="single"/>
    </w:rPr>
  </w:style>
  <w:style w:type="paragraph" w:styleId="FootnoteText">
    <w:name w:val="footnote text"/>
    <w:basedOn w:val="Normal"/>
    <w:link w:val="FootnoteTextChar"/>
    <w:uiPriority w:val="99"/>
    <w:semiHidden/>
    <w:unhideWhenUsed/>
    <w:rsid w:val="006737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37C9"/>
    <w:rPr>
      <w:sz w:val="20"/>
      <w:szCs w:val="20"/>
    </w:rPr>
  </w:style>
  <w:style w:type="character" w:styleId="FootnoteReference">
    <w:name w:val="footnote reference"/>
    <w:basedOn w:val="DefaultParagraphFont"/>
    <w:uiPriority w:val="99"/>
    <w:semiHidden/>
    <w:unhideWhenUsed/>
    <w:rsid w:val="006737C9"/>
    <w:rPr>
      <w:vertAlign w:val="superscript"/>
    </w:rPr>
  </w:style>
  <w:style w:type="paragraph" w:styleId="EndnoteText">
    <w:name w:val="endnote text"/>
    <w:basedOn w:val="Normal"/>
    <w:link w:val="EndnoteTextChar"/>
    <w:uiPriority w:val="99"/>
    <w:semiHidden/>
    <w:unhideWhenUsed/>
    <w:rsid w:val="006737C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37C9"/>
    <w:rPr>
      <w:sz w:val="20"/>
      <w:szCs w:val="20"/>
    </w:rPr>
  </w:style>
  <w:style w:type="character" w:styleId="EndnoteReference">
    <w:name w:val="endnote reference"/>
    <w:basedOn w:val="DefaultParagraphFont"/>
    <w:uiPriority w:val="99"/>
    <w:semiHidden/>
    <w:unhideWhenUsed/>
    <w:rsid w:val="006737C9"/>
    <w:rPr>
      <w:vertAlign w:val="superscript"/>
    </w:rPr>
  </w:style>
  <w:style w:type="paragraph" w:styleId="Bibliography">
    <w:name w:val="Bibliography"/>
    <w:basedOn w:val="Normal"/>
    <w:next w:val="Normal"/>
    <w:uiPriority w:val="37"/>
    <w:unhideWhenUsed/>
    <w:rsid w:val="006737C9"/>
    <w:pPr>
      <w:tabs>
        <w:tab w:val="left" w:pos="504"/>
      </w:tabs>
      <w:spacing w:after="240" w:line="240" w:lineRule="auto"/>
      <w:ind w:left="504" w:hanging="504"/>
    </w:pPr>
  </w:style>
  <w:style w:type="paragraph" w:styleId="Revision">
    <w:name w:val="Revision"/>
    <w:hidden/>
    <w:uiPriority w:val="99"/>
    <w:semiHidden/>
    <w:rsid w:val="002342FD"/>
    <w:pPr>
      <w:spacing w:after="0" w:line="240" w:lineRule="auto"/>
    </w:pPr>
  </w:style>
  <w:style w:type="paragraph" w:styleId="NormalWeb">
    <w:name w:val="Normal (Web)"/>
    <w:basedOn w:val="Normal"/>
    <w:uiPriority w:val="99"/>
    <w:unhideWhenUsed/>
    <w:rsid w:val="00CF0D1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483DEF"/>
  </w:style>
  <w:style w:type="character" w:customStyle="1" w:styleId="nlmarticle-title">
    <w:name w:val="nlm_article-title"/>
    <w:basedOn w:val="DefaultParagraphFont"/>
    <w:rsid w:val="000C4C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22693">
      <w:bodyDiv w:val="1"/>
      <w:marLeft w:val="0"/>
      <w:marRight w:val="0"/>
      <w:marTop w:val="0"/>
      <w:marBottom w:val="0"/>
      <w:divBdr>
        <w:top w:val="none" w:sz="0" w:space="0" w:color="auto"/>
        <w:left w:val="none" w:sz="0" w:space="0" w:color="auto"/>
        <w:bottom w:val="none" w:sz="0" w:space="0" w:color="auto"/>
        <w:right w:val="none" w:sz="0" w:space="0" w:color="auto"/>
      </w:divBdr>
    </w:div>
    <w:div w:id="248775407">
      <w:bodyDiv w:val="1"/>
      <w:marLeft w:val="0"/>
      <w:marRight w:val="0"/>
      <w:marTop w:val="0"/>
      <w:marBottom w:val="0"/>
      <w:divBdr>
        <w:top w:val="none" w:sz="0" w:space="0" w:color="auto"/>
        <w:left w:val="none" w:sz="0" w:space="0" w:color="auto"/>
        <w:bottom w:val="none" w:sz="0" w:space="0" w:color="auto"/>
        <w:right w:val="none" w:sz="0" w:space="0" w:color="auto"/>
      </w:divBdr>
    </w:div>
    <w:div w:id="295375870">
      <w:bodyDiv w:val="1"/>
      <w:marLeft w:val="0"/>
      <w:marRight w:val="0"/>
      <w:marTop w:val="0"/>
      <w:marBottom w:val="0"/>
      <w:divBdr>
        <w:top w:val="none" w:sz="0" w:space="0" w:color="auto"/>
        <w:left w:val="none" w:sz="0" w:space="0" w:color="auto"/>
        <w:bottom w:val="none" w:sz="0" w:space="0" w:color="auto"/>
        <w:right w:val="none" w:sz="0" w:space="0" w:color="auto"/>
      </w:divBdr>
    </w:div>
    <w:div w:id="501894408">
      <w:bodyDiv w:val="1"/>
      <w:marLeft w:val="0"/>
      <w:marRight w:val="0"/>
      <w:marTop w:val="0"/>
      <w:marBottom w:val="0"/>
      <w:divBdr>
        <w:top w:val="none" w:sz="0" w:space="0" w:color="auto"/>
        <w:left w:val="none" w:sz="0" w:space="0" w:color="auto"/>
        <w:bottom w:val="none" w:sz="0" w:space="0" w:color="auto"/>
        <w:right w:val="none" w:sz="0" w:space="0" w:color="auto"/>
      </w:divBdr>
    </w:div>
    <w:div w:id="74044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36B9B-4BDA-4E26-8123-EB9A0E281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2251</Words>
  <Characters>12835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15056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Ouyang, David</cp:lastModifiedBy>
  <cp:revision>6</cp:revision>
  <dcterms:created xsi:type="dcterms:W3CDTF">2018-05-23T17:44:00Z</dcterms:created>
  <dcterms:modified xsi:type="dcterms:W3CDTF">2018-05-23T17:54:00Z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zotero-version="5.0.26"&gt;&lt;session id="6e1rmPli"/&gt;&lt;style id="http://www.zotero.org/styles/jama"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